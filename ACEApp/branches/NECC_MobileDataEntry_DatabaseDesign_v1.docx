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3B" w:rsidRDefault="0082283B" w:rsidP="0082283B">
      <w:pPr>
        <w:pStyle w:val="Title"/>
        <w:jc w:val="right"/>
        <w:rPr>
          <w:sz w:val="40"/>
        </w:rPr>
      </w:pPr>
    </w:p>
    <w:p w:rsidR="0082283B" w:rsidRDefault="0082283B" w:rsidP="0082283B">
      <w:pPr>
        <w:pStyle w:val="Defaul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09669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3B" w:rsidRDefault="0082283B" w:rsidP="0082283B">
      <w:pPr>
        <w:pStyle w:val="Default"/>
        <w:rPr>
          <w:b/>
          <w:bCs/>
          <w:sz w:val="36"/>
          <w:szCs w:val="36"/>
        </w:rPr>
      </w:pPr>
    </w:p>
    <w:p w:rsidR="0082283B" w:rsidRDefault="0082283B" w:rsidP="00A26D43">
      <w:pPr>
        <w:pStyle w:val="Default"/>
        <w:jc w:val="righ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615428" cy="10287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97" cy="10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3B" w:rsidRDefault="0082283B" w:rsidP="0082283B">
      <w:pPr>
        <w:pStyle w:val="Default"/>
        <w:rPr>
          <w:b/>
          <w:bCs/>
          <w:sz w:val="36"/>
          <w:szCs w:val="36"/>
        </w:rPr>
      </w:pPr>
    </w:p>
    <w:p w:rsidR="0082283B" w:rsidRDefault="0082283B" w:rsidP="0082283B">
      <w:pPr>
        <w:pStyle w:val="Default"/>
        <w:rPr>
          <w:b/>
          <w:bCs/>
          <w:sz w:val="36"/>
          <w:szCs w:val="36"/>
        </w:rPr>
      </w:pPr>
    </w:p>
    <w:p w:rsidR="00A26D43" w:rsidRPr="00A26D43" w:rsidRDefault="00A26D43" w:rsidP="00A26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6D43" w:rsidRPr="00A26D43" w:rsidRDefault="00A26D43" w:rsidP="00A26D43">
      <w:pPr>
        <w:autoSpaceDE w:val="0"/>
        <w:autoSpaceDN w:val="0"/>
        <w:adjustRightInd w:val="0"/>
        <w:spacing w:after="0" w:line="240" w:lineRule="auto"/>
        <w:jc w:val="right"/>
        <w:rPr>
          <w:sz w:val="52"/>
          <w:szCs w:val="52"/>
        </w:rPr>
      </w:pPr>
      <w:r w:rsidRPr="00A26D4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26D43">
        <w:rPr>
          <w:sz w:val="52"/>
          <w:szCs w:val="52"/>
        </w:rPr>
        <w:t>ACE</w:t>
      </w:r>
      <w:r w:rsidRPr="00A26D43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690F05">
        <w:rPr>
          <w:sz w:val="52"/>
          <w:szCs w:val="52"/>
        </w:rPr>
        <w:t>Database Design</w:t>
      </w:r>
      <w:r w:rsidRPr="00A26D43">
        <w:rPr>
          <w:rFonts w:ascii="Calibri" w:hAnsi="Calibri" w:cs="Calibri"/>
          <w:b/>
          <w:bCs/>
          <w:color w:val="000000"/>
          <w:sz w:val="36"/>
          <w:szCs w:val="36"/>
        </w:rPr>
        <w:t xml:space="preserve"> - </w:t>
      </w:r>
      <w:r w:rsidRPr="00A26D43">
        <w:rPr>
          <w:sz w:val="52"/>
          <w:szCs w:val="52"/>
        </w:rPr>
        <w:t xml:space="preserve">Mobile Application </w:t>
      </w:r>
    </w:p>
    <w:p w:rsidR="00A26D43" w:rsidRPr="00A26D43" w:rsidRDefault="00A26D43" w:rsidP="00A26D4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6"/>
          <w:szCs w:val="36"/>
        </w:rPr>
      </w:pPr>
      <w:r w:rsidRPr="00A26D43">
        <w:rPr>
          <w:rFonts w:ascii="Calibri" w:hAnsi="Calibri" w:cs="Calibri"/>
          <w:b/>
          <w:bCs/>
          <w:color w:val="000000"/>
          <w:sz w:val="36"/>
          <w:szCs w:val="36"/>
        </w:rPr>
        <w:t>(</w:t>
      </w:r>
      <w:proofErr w:type="gramStart"/>
      <w:r w:rsidRPr="00A26D43">
        <w:rPr>
          <w:rFonts w:ascii="Calibri" w:hAnsi="Calibri" w:cs="Calibri"/>
          <w:b/>
          <w:bCs/>
          <w:color w:val="000000"/>
          <w:sz w:val="36"/>
          <w:szCs w:val="36"/>
        </w:rPr>
        <w:t>iPhone</w:t>
      </w:r>
      <w:proofErr w:type="gramEnd"/>
      <w:r w:rsidRPr="00A26D43">
        <w:rPr>
          <w:rFonts w:ascii="Calibri" w:hAnsi="Calibri" w:cs="Calibri"/>
          <w:b/>
          <w:bCs/>
          <w:color w:val="000000"/>
          <w:sz w:val="36"/>
          <w:szCs w:val="36"/>
        </w:rPr>
        <w:t xml:space="preserve"> and iPod Touch) </w:t>
      </w:r>
    </w:p>
    <w:p w:rsidR="00005B12" w:rsidRPr="00690F05" w:rsidRDefault="00005B12" w:rsidP="00005B12">
      <w:pPr>
        <w:pStyle w:val="TOCHead"/>
        <w:rPr>
          <w:b w:val="0"/>
          <w:sz w:val="20"/>
        </w:rPr>
      </w:pPr>
    </w:p>
    <w:p w:rsidR="00005B12" w:rsidRDefault="00005B12" w:rsidP="00005B12">
      <w:pPr>
        <w:tabs>
          <w:tab w:val="left" w:pos="6630"/>
        </w:tabs>
        <w:jc w:val="both"/>
        <w:rPr>
          <w:sz w:val="26"/>
        </w:rPr>
      </w:pPr>
      <w:r w:rsidRPr="00690F05">
        <w:rPr>
          <w:sz w:val="26"/>
        </w:rPr>
        <w:tab/>
      </w:r>
    </w:p>
    <w:p w:rsidR="00005B12" w:rsidRPr="00690F05" w:rsidRDefault="00005B12" w:rsidP="00005B12">
      <w:pPr>
        <w:tabs>
          <w:tab w:val="left" w:pos="6630"/>
        </w:tabs>
        <w:jc w:val="both"/>
        <w:rPr>
          <w:sz w:val="26"/>
        </w:rPr>
      </w:pPr>
    </w:p>
    <w:p w:rsidR="00A26D43" w:rsidRPr="00A26D43" w:rsidRDefault="00E46C3E" w:rsidP="00A26D4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</w:t>
      </w:r>
      <w:r w:rsidR="00A26D43" w:rsidRPr="00A26D43">
        <w:rPr>
          <w:rFonts w:ascii="Calibri" w:hAnsi="Calibri" w:cs="Calibri"/>
          <w:color w:val="000000"/>
          <w:sz w:val="23"/>
          <w:szCs w:val="23"/>
        </w:rPr>
        <w:t xml:space="preserve">ersion 1.0 </w:t>
      </w:r>
    </w:p>
    <w:p w:rsidR="0082283B" w:rsidRDefault="00E46C3E" w:rsidP="00A26D43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July</w:t>
      </w:r>
      <w:r w:rsidR="00A26D43" w:rsidRPr="00A26D43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5th</w:t>
      </w:r>
      <w:r w:rsidR="00A26D43" w:rsidRPr="00A26D43">
        <w:rPr>
          <w:sz w:val="23"/>
          <w:szCs w:val="23"/>
        </w:rPr>
        <w:t xml:space="preserve"> ,</w:t>
      </w:r>
      <w:proofErr w:type="gramEnd"/>
      <w:r w:rsidR="00A26D43" w:rsidRPr="00A26D43">
        <w:rPr>
          <w:sz w:val="23"/>
          <w:szCs w:val="23"/>
        </w:rPr>
        <w:t xml:space="preserve"> 2012</w:t>
      </w:r>
    </w:p>
    <w:p w:rsidR="00005B12" w:rsidRDefault="00005B12" w:rsidP="00A26D43">
      <w:pPr>
        <w:pStyle w:val="Default"/>
        <w:jc w:val="right"/>
        <w:rPr>
          <w:b/>
          <w:bCs/>
          <w:sz w:val="36"/>
          <w:szCs w:val="36"/>
        </w:rPr>
      </w:pPr>
    </w:p>
    <w:p w:rsidR="0082283B" w:rsidRDefault="0082283B" w:rsidP="00A26D43">
      <w:pPr>
        <w:pStyle w:val="Default"/>
        <w:jc w:val="right"/>
        <w:rPr>
          <w:b/>
          <w:bCs/>
          <w:sz w:val="36"/>
          <w:szCs w:val="36"/>
        </w:rPr>
      </w:pPr>
    </w:p>
    <w:p w:rsidR="00E46C3E" w:rsidRDefault="00E46C3E" w:rsidP="00A26D43">
      <w:pPr>
        <w:pStyle w:val="Default"/>
        <w:jc w:val="right"/>
        <w:rPr>
          <w:b/>
          <w:bCs/>
          <w:sz w:val="36"/>
          <w:szCs w:val="36"/>
        </w:rPr>
      </w:pPr>
    </w:p>
    <w:p w:rsidR="00E46C3E" w:rsidRPr="00690F05" w:rsidRDefault="00E46C3E" w:rsidP="00E46C3E">
      <w:pPr>
        <w:pStyle w:val="Heading1"/>
        <w:keepNext/>
        <w:tabs>
          <w:tab w:val="num" w:pos="360"/>
        </w:tabs>
        <w:spacing w:before="120" w:after="120" w:line="240" w:lineRule="auto"/>
        <w:ind w:left="360" w:hanging="360"/>
        <w:contextualSpacing w:val="0"/>
        <w:jc w:val="both"/>
        <w:rPr>
          <w:rFonts w:asciiTheme="minorHAnsi" w:hAnsiTheme="minorHAnsi" w:cstheme="minorHAnsi"/>
        </w:rPr>
      </w:pPr>
      <w:bookmarkStart w:id="0" w:name="_Toc257965529"/>
      <w:r w:rsidRPr="00690F05">
        <w:rPr>
          <w:rFonts w:asciiTheme="minorHAnsi" w:hAnsiTheme="minorHAnsi" w:cstheme="minorHAnsi"/>
        </w:rPr>
        <w:t>Introduction</w:t>
      </w:r>
      <w:bookmarkEnd w:id="0"/>
      <w:r w:rsidRPr="00690F05">
        <w:rPr>
          <w:rFonts w:asciiTheme="minorHAnsi" w:hAnsiTheme="minorHAnsi" w:cstheme="minorHAnsi"/>
        </w:rPr>
        <w:t xml:space="preserve"> </w:t>
      </w:r>
    </w:p>
    <w:p w:rsidR="00E46C3E" w:rsidRPr="00690F05" w:rsidRDefault="00E46C3E" w:rsidP="00E46C3E">
      <w:pPr>
        <w:pStyle w:val="Heading2Bullet1"/>
        <w:ind w:left="360" w:firstLine="0"/>
        <w:rPr>
          <w:rFonts w:asciiTheme="minorHAnsi" w:hAnsiTheme="minorHAnsi" w:cstheme="minorHAnsi"/>
          <w:i/>
          <w:sz w:val="22"/>
          <w:szCs w:val="22"/>
        </w:rPr>
      </w:pPr>
      <w:r w:rsidRPr="00690F05">
        <w:rPr>
          <w:rFonts w:asciiTheme="minorHAnsi" w:hAnsiTheme="minorHAnsi" w:cstheme="minorHAnsi"/>
          <w:i/>
          <w:sz w:val="22"/>
          <w:szCs w:val="22"/>
        </w:rPr>
        <w:t xml:space="preserve">This document describes the High Level Database Design for the </w:t>
      </w:r>
      <w:r>
        <w:rPr>
          <w:rFonts w:asciiTheme="minorHAnsi" w:hAnsiTheme="minorHAnsi" w:cstheme="minorHAnsi"/>
          <w:i/>
          <w:sz w:val="22"/>
          <w:szCs w:val="22"/>
        </w:rPr>
        <w:t xml:space="preserve">Mobile Data-Entry. </w:t>
      </w:r>
      <w:r w:rsidRPr="00690F05">
        <w:rPr>
          <w:rFonts w:asciiTheme="minorHAnsi" w:hAnsiTheme="minorHAnsi" w:cstheme="minorHAnsi"/>
          <w:i/>
          <w:sz w:val="22"/>
          <w:szCs w:val="22"/>
        </w:rPr>
        <w:t>Business entities and attributes are modeled as table and columns. Attributes are stored directly in the main table, except in cases where there is one-to-many relationships (multi value attributes). In such cases, separate tables are created.</w:t>
      </w:r>
    </w:p>
    <w:p w:rsidR="00E46C3E" w:rsidRPr="00690F05" w:rsidRDefault="00E46C3E" w:rsidP="00E46C3E">
      <w:pPr>
        <w:pStyle w:val="Heading1"/>
        <w:keepNext/>
        <w:tabs>
          <w:tab w:val="num" w:pos="360"/>
        </w:tabs>
        <w:spacing w:before="120" w:after="120" w:line="240" w:lineRule="auto"/>
        <w:ind w:left="360" w:hanging="360"/>
        <w:contextualSpacing w:val="0"/>
        <w:jc w:val="both"/>
        <w:rPr>
          <w:rFonts w:asciiTheme="minorHAnsi" w:hAnsiTheme="minorHAnsi" w:cstheme="minorHAnsi"/>
        </w:rPr>
      </w:pPr>
      <w:bookmarkStart w:id="1" w:name="_Toc436049529"/>
      <w:bookmarkStart w:id="2" w:name="_Toc470434665"/>
      <w:bookmarkStart w:id="3" w:name="_Toc531165285"/>
      <w:bookmarkStart w:id="4" w:name="_Toc531168631"/>
      <w:bookmarkStart w:id="5" w:name="_Toc257965532"/>
      <w:r w:rsidRPr="00690F05">
        <w:rPr>
          <w:rFonts w:asciiTheme="minorHAnsi" w:hAnsiTheme="minorHAnsi" w:cstheme="minorHAnsi"/>
        </w:rPr>
        <w:t>Referenced Documents</w:t>
      </w:r>
      <w:bookmarkEnd w:id="1"/>
      <w:bookmarkEnd w:id="2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4573"/>
        <w:gridCol w:w="4495"/>
      </w:tblGrid>
      <w:tr w:rsidR="00E46C3E" w:rsidRPr="00690F05" w:rsidTr="00F34282">
        <w:tc>
          <w:tcPr>
            <w:tcW w:w="265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2388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Name of the file</w:t>
            </w:r>
          </w:p>
        </w:tc>
        <w:tc>
          <w:tcPr>
            <w:tcW w:w="2347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</w:tr>
      <w:tr w:rsidR="00E46C3E" w:rsidRPr="00690F05" w:rsidTr="00F34282">
        <w:tc>
          <w:tcPr>
            <w:tcW w:w="265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  <w:r w:rsidRPr="00690F05">
              <w:rPr>
                <w:rFonts w:cstheme="minorHAnsi"/>
                <w:i/>
              </w:rPr>
              <w:t>1</w:t>
            </w:r>
          </w:p>
        </w:tc>
        <w:tc>
          <w:tcPr>
            <w:tcW w:w="2388" w:type="pct"/>
          </w:tcPr>
          <w:p w:rsidR="00E46C3E" w:rsidRPr="00690F05" w:rsidRDefault="00E46C3E" w:rsidP="00E46C3E">
            <w:pPr>
              <w:jc w:val="both"/>
              <w:rPr>
                <w:rFonts w:cstheme="minorHAnsi"/>
                <w:i/>
              </w:rPr>
            </w:pPr>
            <w:r w:rsidRPr="00E46C3E">
              <w:rPr>
                <w:rFonts w:cstheme="minorHAnsi"/>
                <w:i/>
              </w:rPr>
              <w:t>Aditi_FS_NECC_Mobile_v1.0.pdf</w:t>
            </w:r>
          </w:p>
        </w:tc>
        <w:tc>
          <w:tcPr>
            <w:tcW w:w="2347" w:type="pct"/>
          </w:tcPr>
          <w:p w:rsidR="00E46C3E" w:rsidRPr="00690F05" w:rsidRDefault="00E46C3E" w:rsidP="00E46C3E">
            <w:pPr>
              <w:jc w:val="both"/>
              <w:rPr>
                <w:rFonts w:cstheme="minorHAnsi"/>
                <w:i/>
              </w:rPr>
            </w:pPr>
            <w:r w:rsidRPr="00E46C3E">
              <w:rPr>
                <w:rFonts w:cstheme="minorHAnsi"/>
                <w:i/>
              </w:rPr>
              <w:t>Functional Requirements Specification</w:t>
            </w:r>
            <w:r>
              <w:rPr>
                <w:rFonts w:cstheme="minorHAnsi"/>
                <w:i/>
              </w:rPr>
              <w:t xml:space="preserve"> </w:t>
            </w:r>
            <w:r w:rsidRPr="00E46C3E">
              <w:rPr>
                <w:rFonts w:cstheme="minorHAnsi"/>
                <w:i/>
              </w:rPr>
              <w:t>For</w:t>
            </w:r>
            <w:r>
              <w:rPr>
                <w:rFonts w:cstheme="minorHAnsi"/>
                <w:i/>
              </w:rPr>
              <w:t xml:space="preserve"> </w:t>
            </w:r>
            <w:r w:rsidRPr="00E46C3E">
              <w:rPr>
                <w:rFonts w:cstheme="minorHAnsi"/>
                <w:i/>
              </w:rPr>
              <w:t>ACE - Mobile Application</w:t>
            </w:r>
            <w:r>
              <w:rPr>
                <w:rFonts w:cstheme="minorHAnsi"/>
                <w:i/>
              </w:rPr>
              <w:t xml:space="preserve"> </w:t>
            </w:r>
            <w:r w:rsidRPr="00E46C3E">
              <w:rPr>
                <w:rFonts w:cstheme="minorHAnsi"/>
                <w:i/>
              </w:rPr>
              <w:t>(iPhone and iPod Touch)</w:t>
            </w:r>
          </w:p>
        </w:tc>
      </w:tr>
      <w:tr w:rsidR="00E46C3E" w:rsidRPr="00690F05" w:rsidTr="00F34282">
        <w:tc>
          <w:tcPr>
            <w:tcW w:w="265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  <w:r w:rsidRPr="00690F05">
              <w:rPr>
                <w:rFonts w:cstheme="minorHAnsi"/>
                <w:i/>
              </w:rPr>
              <w:t>2</w:t>
            </w:r>
          </w:p>
        </w:tc>
        <w:tc>
          <w:tcPr>
            <w:tcW w:w="2388" w:type="pct"/>
          </w:tcPr>
          <w:p w:rsidR="00E46C3E" w:rsidRPr="00690F05" w:rsidRDefault="00E46C3E" w:rsidP="00E46C3E">
            <w:pPr>
              <w:jc w:val="both"/>
              <w:rPr>
                <w:rFonts w:cstheme="minorHAnsi"/>
                <w:i/>
              </w:rPr>
            </w:pPr>
            <w:r w:rsidRPr="00E46C3E">
              <w:rPr>
                <w:rFonts w:cstheme="minorHAnsi"/>
                <w:i/>
              </w:rPr>
              <w:t>Technical Design Document</w:t>
            </w:r>
            <w:r>
              <w:rPr>
                <w:rFonts w:cstheme="minorHAnsi"/>
                <w:i/>
              </w:rPr>
              <w:t xml:space="preserve"> - </w:t>
            </w:r>
            <w:r w:rsidRPr="00E46C3E">
              <w:rPr>
                <w:rFonts w:cstheme="minorHAnsi"/>
                <w:i/>
              </w:rPr>
              <w:t>ACE Mobile Application.docx</w:t>
            </w:r>
          </w:p>
        </w:tc>
        <w:tc>
          <w:tcPr>
            <w:tcW w:w="2347" w:type="pct"/>
          </w:tcPr>
          <w:p w:rsidR="00E46C3E" w:rsidRPr="00690F05" w:rsidRDefault="00E46C3E" w:rsidP="00E46C3E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Technical Design Document for the Mobile Application.</w:t>
            </w:r>
          </w:p>
        </w:tc>
      </w:tr>
    </w:tbl>
    <w:p w:rsidR="00E46C3E" w:rsidRPr="00690F05" w:rsidRDefault="00E46C3E" w:rsidP="00E46C3E">
      <w:pPr>
        <w:pStyle w:val="Heading2Bullet1"/>
        <w:ind w:left="360" w:firstLine="0"/>
        <w:rPr>
          <w:szCs w:val="20"/>
        </w:rPr>
      </w:pPr>
    </w:p>
    <w:p w:rsidR="00E46C3E" w:rsidRPr="00690F05" w:rsidRDefault="00E46C3E" w:rsidP="00E46C3E">
      <w:pPr>
        <w:pStyle w:val="Heading1"/>
        <w:keepNext/>
        <w:tabs>
          <w:tab w:val="num" w:pos="360"/>
        </w:tabs>
        <w:spacing w:before="120" w:after="120" w:line="240" w:lineRule="auto"/>
        <w:ind w:left="360" w:hanging="360"/>
        <w:contextualSpacing w:val="0"/>
        <w:jc w:val="both"/>
        <w:rPr>
          <w:rFonts w:asciiTheme="minorHAnsi" w:hAnsiTheme="minorHAnsi" w:cstheme="minorHAnsi"/>
        </w:rPr>
      </w:pPr>
      <w:r w:rsidRPr="00690F05">
        <w:rPr>
          <w:rFonts w:asciiTheme="minorHAnsi" w:hAnsiTheme="minorHAnsi" w:cstheme="minorHAnsi"/>
        </w:rPr>
        <w:t>Change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337"/>
        <w:gridCol w:w="2484"/>
        <w:gridCol w:w="1586"/>
        <w:gridCol w:w="1586"/>
        <w:gridCol w:w="1582"/>
      </w:tblGrid>
      <w:tr w:rsidR="00E46C3E" w:rsidRPr="00690F05" w:rsidTr="00F34282">
        <w:tc>
          <w:tcPr>
            <w:tcW w:w="523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Versions</w:t>
            </w:r>
          </w:p>
        </w:tc>
        <w:tc>
          <w:tcPr>
            <w:tcW w:w="698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Updated By</w:t>
            </w:r>
          </w:p>
        </w:tc>
        <w:tc>
          <w:tcPr>
            <w:tcW w:w="1297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828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Updated On</w:t>
            </w:r>
          </w:p>
        </w:tc>
        <w:tc>
          <w:tcPr>
            <w:tcW w:w="828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826" w:type="pct"/>
            <w:shd w:val="clear" w:color="auto" w:fill="0070C0"/>
          </w:tcPr>
          <w:p w:rsidR="00E46C3E" w:rsidRPr="00690F05" w:rsidRDefault="00E46C3E" w:rsidP="00F34282">
            <w:pPr>
              <w:jc w:val="both"/>
              <w:rPr>
                <w:rFonts w:cstheme="minorHAnsi"/>
                <w:b/>
                <w:color w:val="FFFFFF" w:themeColor="background1"/>
              </w:rPr>
            </w:pPr>
            <w:r w:rsidRPr="00690F05"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E46C3E" w:rsidRPr="00690F05" w:rsidTr="00F34282">
        <w:tc>
          <w:tcPr>
            <w:tcW w:w="523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  <w:r w:rsidRPr="00690F05">
              <w:rPr>
                <w:rFonts w:cstheme="minorHAnsi"/>
                <w:i/>
              </w:rPr>
              <w:t>1.0</w:t>
            </w:r>
          </w:p>
        </w:tc>
        <w:tc>
          <w:tcPr>
            <w:tcW w:w="698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Deepak M</w:t>
            </w:r>
          </w:p>
        </w:tc>
        <w:tc>
          <w:tcPr>
            <w:tcW w:w="1297" w:type="pct"/>
          </w:tcPr>
          <w:p w:rsidR="00E46C3E" w:rsidRPr="00690F05" w:rsidRDefault="00E46C3E" w:rsidP="00E46C3E">
            <w:pPr>
              <w:jc w:val="both"/>
              <w:rPr>
                <w:rFonts w:cstheme="minorHAnsi"/>
                <w:i/>
              </w:rPr>
            </w:pPr>
            <w:r w:rsidRPr="00690F05">
              <w:rPr>
                <w:rFonts w:cstheme="minorHAnsi"/>
                <w:i/>
              </w:rPr>
              <w:t xml:space="preserve">Draft version of </w:t>
            </w:r>
            <w:r w:rsidR="00F34282">
              <w:rPr>
                <w:rFonts w:cstheme="minorHAnsi"/>
                <w:i/>
              </w:rPr>
              <w:t>NECC Mobile</w:t>
            </w:r>
            <w:r w:rsidRPr="00690F05">
              <w:rPr>
                <w:rFonts w:cstheme="minorHAnsi"/>
                <w:i/>
              </w:rPr>
              <w:t xml:space="preserve"> Database design</w:t>
            </w:r>
          </w:p>
        </w:tc>
        <w:tc>
          <w:tcPr>
            <w:tcW w:w="828" w:type="pct"/>
          </w:tcPr>
          <w:p w:rsidR="00E46C3E" w:rsidRPr="00690F05" w:rsidRDefault="00F34282" w:rsidP="00F34282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5-July-2012</w:t>
            </w:r>
          </w:p>
        </w:tc>
        <w:tc>
          <w:tcPr>
            <w:tcW w:w="828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</w:p>
        </w:tc>
        <w:tc>
          <w:tcPr>
            <w:tcW w:w="826" w:type="pct"/>
          </w:tcPr>
          <w:p w:rsidR="00E46C3E" w:rsidRPr="00690F05" w:rsidRDefault="00E46C3E" w:rsidP="00F34282">
            <w:pPr>
              <w:jc w:val="both"/>
              <w:rPr>
                <w:rFonts w:cstheme="minorHAnsi"/>
                <w:i/>
              </w:rPr>
            </w:pPr>
          </w:p>
        </w:tc>
      </w:tr>
    </w:tbl>
    <w:p w:rsidR="00E46C3E" w:rsidRPr="00690F05" w:rsidRDefault="00E46C3E" w:rsidP="00E46C3E">
      <w:pPr>
        <w:pStyle w:val="Heading2Bullet1"/>
        <w:ind w:left="0" w:firstLine="0"/>
        <w:rPr>
          <w:rFonts w:asciiTheme="minorHAnsi" w:hAnsiTheme="minorHAnsi" w:cstheme="minorHAnsi"/>
          <w:i/>
          <w:sz w:val="22"/>
          <w:szCs w:val="22"/>
        </w:rPr>
      </w:pPr>
    </w:p>
    <w:p w:rsidR="00E46C3E" w:rsidRPr="00690F05" w:rsidRDefault="00E46C3E" w:rsidP="00E46C3E">
      <w:pPr>
        <w:pStyle w:val="Heading1"/>
        <w:keepNext/>
        <w:tabs>
          <w:tab w:val="num" w:pos="360"/>
        </w:tabs>
        <w:spacing w:before="120" w:after="120" w:line="240" w:lineRule="auto"/>
        <w:ind w:left="360" w:hanging="360"/>
        <w:contextualSpacing w:val="0"/>
        <w:jc w:val="both"/>
        <w:rPr>
          <w:rFonts w:asciiTheme="minorHAnsi" w:hAnsiTheme="minorHAnsi" w:cstheme="minorHAnsi"/>
        </w:rPr>
      </w:pPr>
      <w:r w:rsidRPr="00690F05">
        <w:rPr>
          <w:rFonts w:asciiTheme="minorHAnsi" w:hAnsiTheme="minorHAnsi" w:cstheme="minorHAnsi"/>
        </w:rPr>
        <w:t>Scope</w:t>
      </w:r>
    </w:p>
    <w:p w:rsidR="00E46C3E" w:rsidRPr="00690F05" w:rsidRDefault="00E46C3E" w:rsidP="00E46C3E">
      <w:pPr>
        <w:pStyle w:val="Heading2Bullet1"/>
        <w:ind w:left="360" w:firstLine="0"/>
        <w:rPr>
          <w:rFonts w:asciiTheme="minorHAnsi" w:hAnsiTheme="minorHAnsi" w:cstheme="minorHAnsi"/>
        </w:rPr>
      </w:pPr>
      <w:r w:rsidRPr="00690F05">
        <w:rPr>
          <w:rFonts w:asciiTheme="minorHAnsi" w:hAnsiTheme="minorHAnsi" w:cstheme="minorHAnsi"/>
          <w:i/>
          <w:sz w:val="22"/>
          <w:szCs w:val="22"/>
        </w:rPr>
        <w:t>The document discusses Entity Relationship (ER) diagram and table structures for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34282">
        <w:rPr>
          <w:rFonts w:asciiTheme="minorHAnsi" w:hAnsiTheme="minorHAnsi" w:cstheme="minorHAnsi"/>
          <w:i/>
          <w:sz w:val="22"/>
          <w:szCs w:val="22"/>
        </w:rPr>
        <w:t>local database used by the ACE Mobile Application</w:t>
      </w:r>
      <w:r>
        <w:rPr>
          <w:rFonts w:asciiTheme="minorHAnsi" w:hAnsiTheme="minorHAnsi" w:cstheme="minorHAnsi"/>
          <w:i/>
          <w:sz w:val="22"/>
          <w:szCs w:val="22"/>
        </w:rPr>
        <w:t>.</w:t>
      </w:r>
      <w:r w:rsidRPr="00690F05">
        <w:rPr>
          <w:rFonts w:asciiTheme="minorHAnsi" w:hAnsiTheme="minorHAnsi" w:cstheme="minorHAnsi"/>
          <w:i/>
          <w:sz w:val="22"/>
          <w:szCs w:val="22"/>
        </w:rPr>
        <w:t xml:space="preserve"> </w:t>
      </w:r>
      <w:ins w:id="6" w:author="Administrator" w:date="2010-11-24T10:40:00Z">
        <w:r>
          <w:rPr>
            <w:rFonts w:asciiTheme="minorHAnsi" w:hAnsiTheme="minorHAnsi" w:cstheme="minorHAnsi"/>
            <w:i/>
            <w:sz w:val="22"/>
            <w:szCs w:val="22"/>
          </w:rPr>
          <w:t xml:space="preserve">This document is modified to hold ER diagram and table </w:t>
        </w:r>
      </w:ins>
      <w:ins w:id="7" w:author="Administrator" w:date="2010-11-24T10:41:00Z">
        <w:r>
          <w:rPr>
            <w:rFonts w:asciiTheme="minorHAnsi" w:hAnsiTheme="minorHAnsi" w:cstheme="minorHAnsi"/>
            <w:i/>
            <w:sz w:val="22"/>
            <w:szCs w:val="22"/>
          </w:rPr>
          <w:t>structures</w:t>
        </w:r>
      </w:ins>
      <w:ins w:id="8" w:author="Administrator" w:date="2010-11-24T10:40:00Z">
        <w:r>
          <w:rPr>
            <w:rFonts w:asciiTheme="minorHAnsi" w:hAnsiTheme="minorHAnsi" w:cstheme="minorHAnsi"/>
            <w:i/>
            <w:sz w:val="22"/>
            <w:szCs w:val="22"/>
          </w:rPr>
          <w:t xml:space="preserve"> </w:t>
        </w:r>
      </w:ins>
      <w:proofErr w:type="gramStart"/>
      <w:ins w:id="9" w:author="Administrator" w:date="2010-11-24T10:41:00Z">
        <w:r>
          <w:rPr>
            <w:rFonts w:asciiTheme="minorHAnsi" w:hAnsiTheme="minorHAnsi" w:cstheme="minorHAnsi"/>
            <w:i/>
            <w:sz w:val="22"/>
            <w:szCs w:val="22"/>
          </w:rPr>
          <w:t xml:space="preserve">for </w:t>
        </w:r>
      </w:ins>
      <w:r w:rsidR="00F34282">
        <w:rPr>
          <w:rFonts w:asciiTheme="minorHAnsi" w:hAnsiTheme="minorHAnsi" w:cstheme="minorHAnsi"/>
          <w:i/>
          <w:sz w:val="22"/>
          <w:szCs w:val="22"/>
        </w:rPr>
        <w:t xml:space="preserve"> Data</w:t>
      </w:r>
      <w:proofErr w:type="gramEnd"/>
      <w:ins w:id="10" w:author="Administrator" w:date="2010-11-24T10:41:00Z">
        <w:r>
          <w:rPr>
            <w:rFonts w:asciiTheme="minorHAnsi" w:hAnsiTheme="minorHAnsi" w:cstheme="minorHAnsi"/>
            <w:i/>
            <w:sz w:val="22"/>
            <w:szCs w:val="22"/>
          </w:rPr>
          <w:t>.</w:t>
        </w:r>
      </w:ins>
    </w:p>
    <w:p w:rsidR="00E46C3E" w:rsidRPr="00690F05" w:rsidRDefault="00E46C3E" w:rsidP="00E46C3E">
      <w:pPr>
        <w:pStyle w:val="Heading1"/>
        <w:keepNext/>
        <w:tabs>
          <w:tab w:val="num" w:pos="360"/>
        </w:tabs>
        <w:spacing w:before="120" w:after="120" w:line="240" w:lineRule="auto"/>
        <w:ind w:left="360" w:hanging="360"/>
        <w:contextualSpacing w:val="0"/>
        <w:jc w:val="both"/>
        <w:rPr>
          <w:rFonts w:asciiTheme="minorHAnsi" w:hAnsiTheme="minorHAnsi" w:cstheme="minorHAnsi"/>
        </w:rPr>
      </w:pPr>
      <w:r w:rsidRPr="00690F05">
        <w:rPr>
          <w:rFonts w:asciiTheme="minorHAnsi" w:hAnsiTheme="minorHAnsi" w:cstheme="minorHAnsi"/>
        </w:rPr>
        <w:t>Assumptions</w:t>
      </w:r>
    </w:p>
    <w:p w:rsidR="00E46C3E" w:rsidRPr="00690F05" w:rsidRDefault="00B72122" w:rsidP="00E46C3E">
      <w:pPr>
        <w:pStyle w:val="ListParagraph"/>
        <w:numPr>
          <w:ilvl w:val="0"/>
          <w:numId w:val="31"/>
        </w:numPr>
        <w:spacing w:before="80" w:after="0" w:line="240" w:lineRule="auto"/>
        <w:rPr>
          <w:rFonts w:cstheme="minorHAnsi"/>
          <w:i/>
        </w:rPr>
      </w:pPr>
      <w:r>
        <w:rPr>
          <w:rFonts w:cstheme="minorHAnsi"/>
          <w:i/>
        </w:rPr>
        <w:t>--</w:t>
      </w:r>
    </w:p>
    <w:p w:rsidR="00A677CF" w:rsidRDefault="00A677CF" w:rsidP="00A862BE"/>
    <w:p w:rsidR="00E46C3E" w:rsidRDefault="00E46C3E" w:rsidP="00A862BE"/>
    <w:p w:rsidR="00E46C3E" w:rsidRDefault="00E46C3E" w:rsidP="00A862BE"/>
    <w:p w:rsidR="00E46C3E" w:rsidRDefault="00E46C3E" w:rsidP="00A862BE"/>
    <w:p w:rsidR="00E46C3E" w:rsidRDefault="00E46C3E" w:rsidP="00A862BE"/>
    <w:p w:rsidR="00493BC2" w:rsidRDefault="00493BC2"/>
    <w:p w:rsidR="00B72122" w:rsidRDefault="00B72122" w:rsidP="00B72122">
      <w:pPr>
        <w:pStyle w:val="Heading1"/>
        <w:tabs>
          <w:tab w:val="num" w:pos="360"/>
        </w:tabs>
        <w:spacing w:before="120" w:after="120"/>
        <w:ind w:left="360" w:hanging="360"/>
        <w:jc w:val="both"/>
        <w:rPr>
          <w:ins w:id="11" w:author="Administrator" w:date="2010-11-24T16:20:00Z"/>
          <w:rFonts w:asciiTheme="minorHAnsi" w:hAnsiTheme="minorHAnsi" w:cstheme="minorHAnsi"/>
        </w:rPr>
      </w:pPr>
      <w:ins w:id="12" w:author="Administrator" w:date="2010-11-24T16:20:00Z">
        <w:r>
          <w:rPr>
            <w:rFonts w:asciiTheme="minorHAnsi" w:hAnsiTheme="minorHAnsi" w:cstheme="minorHAnsi"/>
          </w:rPr>
          <w:lastRenderedPageBreak/>
          <w:t xml:space="preserve">Complete </w:t>
        </w:r>
      </w:ins>
      <w:r>
        <w:rPr>
          <w:rFonts w:asciiTheme="minorHAnsi" w:hAnsiTheme="minorHAnsi" w:cstheme="minorHAnsi"/>
        </w:rPr>
        <w:t>ER Diagram</w:t>
      </w:r>
    </w:p>
    <w:p w:rsidR="00B72122" w:rsidRDefault="00B72122" w:rsidP="00B72122">
      <w:pPr>
        <w:rPr>
          <w:ins w:id="13" w:author="Administrator" w:date="2010-11-24T16:20:00Z"/>
        </w:rPr>
      </w:pPr>
    </w:p>
    <w:p w:rsidR="00B72122" w:rsidRPr="00690F05" w:rsidDel="00501B8E" w:rsidRDefault="001E5136" w:rsidP="00B72122">
      <w:pPr>
        <w:rPr>
          <w:del w:id="14" w:author="Administrator" w:date="2010-11-24T16:23:00Z"/>
          <w:rFonts w:cstheme="minorHAnsi"/>
          <w:i/>
        </w:rPr>
      </w:pPr>
      <w:r>
        <w:rPr>
          <w:noProof/>
        </w:rPr>
        <w:drawing>
          <wp:inline distT="0" distB="0" distL="0" distR="0">
            <wp:extent cx="6464410" cy="71959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850" cy="720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15" w:author="Administrator" w:date="2010-12-21T19:33:00Z">
        <w:r w:rsidR="00B72122" w:rsidDel="0094247E">
          <w:fldChar w:fldCharType="begin"/>
        </w:r>
        <w:r w:rsidR="00B72122" w:rsidDel="0094247E">
          <w:fldChar w:fldCharType="end"/>
        </w:r>
      </w:del>
      <w:del w:id="16" w:author="Administrator" w:date="2010-12-30T19:23:00Z">
        <w:r w:rsidR="00B72122" w:rsidDel="00FF2A5B">
          <w:fldChar w:fldCharType="begin"/>
        </w:r>
        <w:r w:rsidR="00B72122" w:rsidDel="00FF2A5B">
          <w:fldChar w:fldCharType="end"/>
        </w:r>
      </w:del>
    </w:p>
    <w:p w:rsidR="00B72122" w:rsidRPr="00690F05" w:rsidRDefault="00B72122" w:rsidP="00B72122">
      <w:pPr>
        <w:rPr>
          <w:rFonts w:cstheme="minorHAnsi"/>
          <w:i/>
        </w:rPr>
      </w:pPr>
    </w:p>
    <w:p w:rsidR="005A5030" w:rsidRDefault="0091718A" w:rsidP="00403184">
      <w:pPr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br w:type="page"/>
      </w:r>
      <w:r w:rsidR="00403184"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lastRenderedPageBreak/>
        <w:t>Database schema details</w:t>
      </w:r>
    </w:p>
    <w:p w:rsidR="0021633D" w:rsidRPr="001E3067" w:rsidRDefault="0021633D" w:rsidP="0021633D">
      <w:pPr>
        <w:ind w:left="360"/>
        <w:rPr>
          <w:szCs w:val="20"/>
        </w:rPr>
      </w:pPr>
      <w:r>
        <w:rPr>
          <w:b/>
          <w:szCs w:val="20"/>
        </w:rPr>
        <w:t xml:space="preserve">ACEUser: </w:t>
      </w:r>
      <w:r>
        <w:rPr>
          <w:szCs w:val="20"/>
        </w:rPr>
        <w:t>Stores the logged in user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21633D">
            <w:pPr>
              <w:tabs>
                <w:tab w:val="left" w:pos="601"/>
              </w:tabs>
              <w:rPr>
                <w:szCs w:val="20"/>
              </w:rPr>
            </w:pPr>
            <w:r w:rsidRPr="0021633D">
              <w:rPr>
                <w:szCs w:val="20"/>
              </w:rPr>
              <w:t>ACEUserId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21633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user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UserId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Actual ACE User Id from ACEDB.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SessionId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UniqueIdentifier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Unique identifier to identify the session.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LoginTime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DateTime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Logged in time.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LastSyncTime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DateTime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Stores the last successful sync time.</w:t>
            </w:r>
          </w:p>
        </w:tc>
      </w:tr>
    </w:tbl>
    <w:p w:rsidR="0021633D" w:rsidRDefault="0021633D" w:rsidP="0021633D">
      <w:pPr>
        <w:ind w:left="360"/>
        <w:rPr>
          <w:b/>
          <w:szCs w:val="20"/>
        </w:rPr>
      </w:pPr>
    </w:p>
    <w:p w:rsidR="0021633D" w:rsidRPr="001E3067" w:rsidRDefault="0021633D" w:rsidP="0021633D">
      <w:pPr>
        <w:ind w:left="360"/>
        <w:rPr>
          <w:szCs w:val="20"/>
        </w:rPr>
      </w:pPr>
      <w:r>
        <w:rPr>
          <w:b/>
          <w:szCs w:val="20"/>
        </w:rPr>
        <w:t xml:space="preserve">ACEStudent: </w:t>
      </w:r>
      <w:r>
        <w:rPr>
          <w:szCs w:val="20"/>
        </w:rPr>
        <w:t>Stores the selected Student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ACEStudentId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21633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Student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ACEUserId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21633D">
            <w:pPr>
              <w:rPr>
                <w:szCs w:val="20"/>
              </w:rPr>
            </w:pPr>
            <w:r>
              <w:rPr>
                <w:szCs w:val="20"/>
              </w:rPr>
              <w:t>FK - ACEUser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StudentId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Student Id from ACE DB.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>Varchar(150)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Not </w:t>
            </w:r>
            <w:r w:rsidR="00B2319A">
              <w:rPr>
                <w:szCs w:val="20"/>
              </w:rPr>
              <w:t>Null</w:t>
            </w:r>
          </w:p>
        </w:tc>
        <w:tc>
          <w:tcPr>
            <w:tcW w:w="2394" w:type="dxa"/>
          </w:tcPr>
          <w:p w:rsidR="0021633D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Student’s abbrivated name.</w:t>
            </w:r>
          </w:p>
        </w:tc>
      </w:tr>
      <w:tr w:rsidR="0021633D" w:rsidRPr="00690F05" w:rsidTr="00600557">
        <w:tc>
          <w:tcPr>
            <w:tcW w:w="2394" w:type="dxa"/>
          </w:tcPr>
          <w:p w:rsidR="0021633D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SchoolName</w:t>
            </w:r>
          </w:p>
        </w:tc>
        <w:tc>
          <w:tcPr>
            <w:tcW w:w="2394" w:type="dxa"/>
          </w:tcPr>
          <w:p w:rsidR="0021633D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Varchar(150)</w:t>
            </w:r>
          </w:p>
        </w:tc>
        <w:tc>
          <w:tcPr>
            <w:tcW w:w="2394" w:type="dxa"/>
          </w:tcPr>
          <w:p w:rsidR="0021633D" w:rsidRPr="00690F05" w:rsidRDefault="0021633D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Not </w:t>
            </w:r>
            <w:r w:rsidR="00B2319A">
              <w:rPr>
                <w:szCs w:val="20"/>
              </w:rPr>
              <w:t>Null</w:t>
            </w:r>
          </w:p>
        </w:tc>
        <w:tc>
          <w:tcPr>
            <w:tcW w:w="2394" w:type="dxa"/>
          </w:tcPr>
          <w:p w:rsidR="0021633D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Name of school.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TeamName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Varchar(150)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Name of team.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LastSyncTime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Varchar(150)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Last successful sync time.</w:t>
            </w:r>
          </w:p>
        </w:tc>
      </w:tr>
    </w:tbl>
    <w:p w:rsidR="00B2319A" w:rsidRDefault="00B2319A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B2319A" w:rsidRPr="001E3067" w:rsidRDefault="00B2319A" w:rsidP="00B2319A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StuCurriculum: </w:t>
      </w:r>
      <w:r>
        <w:rPr>
          <w:szCs w:val="20"/>
        </w:rPr>
        <w:t>Stores the curriculum information for an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Student curriculum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B2319A">
            <w:pPr>
              <w:rPr>
                <w:szCs w:val="20"/>
              </w:rPr>
            </w:pPr>
            <w:r>
              <w:rPr>
                <w:szCs w:val="20"/>
              </w:rPr>
              <w:t>ACEStudentId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Pr="00690F05" w:rsidRDefault="00B2319A" w:rsidP="00B2319A">
            <w:pPr>
              <w:rPr>
                <w:szCs w:val="20"/>
              </w:rPr>
            </w:pPr>
            <w:r>
              <w:rPr>
                <w:szCs w:val="20"/>
              </w:rPr>
              <w:t>FK - ACEStudent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StudentCurriculumId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StuCurriculumId from ACEDB.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CurriculumTypeId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FK-CurriculumType</w:t>
            </w:r>
          </w:p>
        </w:tc>
      </w:tr>
      <w:tr w:rsidR="00080D0F" w:rsidRPr="00690F05" w:rsidTr="00600557">
        <w:tc>
          <w:tcPr>
            <w:tcW w:w="2394" w:type="dxa"/>
          </w:tcPr>
          <w:p w:rsidR="00080D0F" w:rsidRDefault="00080D0F" w:rsidP="0060055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CurrentVersionId</w:t>
            </w:r>
            <w:proofErr w:type="spellEnd"/>
          </w:p>
        </w:tc>
        <w:tc>
          <w:tcPr>
            <w:tcW w:w="2394" w:type="dxa"/>
          </w:tcPr>
          <w:p w:rsidR="00080D0F" w:rsidRDefault="00080D0F" w:rsidP="0060055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080D0F" w:rsidRDefault="00CC4F0A" w:rsidP="00600557">
            <w:pPr>
              <w:rPr>
                <w:szCs w:val="20"/>
              </w:rPr>
            </w:pPr>
            <w:r>
              <w:rPr>
                <w:szCs w:val="20"/>
              </w:rPr>
              <w:t>N</w:t>
            </w:r>
            <w:r w:rsidR="00080D0F">
              <w:rPr>
                <w:szCs w:val="20"/>
              </w:rPr>
              <w:t>ull</w:t>
            </w:r>
          </w:p>
        </w:tc>
        <w:tc>
          <w:tcPr>
            <w:tcW w:w="2394" w:type="dxa"/>
          </w:tcPr>
          <w:p w:rsidR="00080D0F" w:rsidRDefault="00080D0F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Stores the current Version Id (Provided by </w:t>
            </w:r>
            <w:proofErr w:type="spellStart"/>
            <w:r>
              <w:rPr>
                <w:szCs w:val="20"/>
              </w:rPr>
              <w:t>WebService</w:t>
            </w:r>
            <w:proofErr w:type="spellEnd"/>
            <w:r>
              <w:rPr>
                <w:szCs w:val="20"/>
              </w:rPr>
              <w:t>.)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LastSyncTime</w:t>
            </w:r>
            <w:proofErr w:type="spellEnd"/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Last successful sync time.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B2319A" w:rsidRDefault="00B2319A" w:rsidP="00B2319A">
            <w:pPr>
              <w:rPr>
                <w:szCs w:val="20"/>
              </w:rPr>
            </w:pPr>
            <w:r>
              <w:rPr>
                <w:szCs w:val="20"/>
              </w:rPr>
              <w:t>Varchar(1000)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B2319A">
            <w:pPr>
              <w:rPr>
                <w:szCs w:val="20"/>
              </w:rPr>
            </w:pPr>
            <w:r>
              <w:rPr>
                <w:szCs w:val="20"/>
              </w:rPr>
              <w:t>Name of curriculum.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ObjectiveNo</w:t>
            </w:r>
          </w:p>
        </w:tc>
        <w:tc>
          <w:tcPr>
            <w:tcW w:w="2394" w:type="dxa"/>
          </w:tcPr>
          <w:p w:rsidR="00B2319A" w:rsidRDefault="00B2319A" w:rsidP="00B2319A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Objective Number of curriculum.</w:t>
            </w:r>
          </w:p>
        </w:tc>
      </w:tr>
    </w:tbl>
    <w:p w:rsidR="005A5030" w:rsidRDefault="005A5030" w:rsidP="005A5030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B2319A" w:rsidRPr="001E3067" w:rsidRDefault="00B2319A" w:rsidP="00B2319A">
      <w:pPr>
        <w:ind w:left="360"/>
        <w:rPr>
          <w:szCs w:val="20"/>
        </w:rPr>
      </w:pPr>
      <w:r>
        <w:rPr>
          <w:b/>
          <w:szCs w:val="20"/>
        </w:rPr>
        <w:t xml:space="preserve">MstCurriculumType: </w:t>
      </w:r>
      <w:r>
        <w:rPr>
          <w:szCs w:val="20"/>
        </w:rPr>
        <w:t>Stores the curriculum type Information (SA/TA/IT).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B2319A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MstCurriculumId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Pr="00690F05" w:rsidRDefault="00B2319A" w:rsidP="008953A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 w:rsidR="008953AD">
              <w:rPr>
                <w:szCs w:val="20"/>
              </w:rPr>
              <w:t>Curriculum Type.</w:t>
            </w:r>
          </w:p>
        </w:tc>
      </w:tr>
      <w:tr w:rsidR="00B2319A" w:rsidRPr="00690F05" w:rsidTr="00600557">
        <w:tc>
          <w:tcPr>
            <w:tcW w:w="2394" w:type="dxa"/>
          </w:tcPr>
          <w:p w:rsidR="00B2319A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B2319A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B2319A" w:rsidRPr="00690F05" w:rsidRDefault="00B2319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2319A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5A5030" w:rsidRDefault="005A5030" w:rsidP="005A5030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8953AD" w:rsidRPr="001E3067" w:rsidRDefault="008953AD" w:rsidP="008953AD">
      <w:pPr>
        <w:ind w:left="360"/>
        <w:rPr>
          <w:szCs w:val="20"/>
        </w:rPr>
      </w:pPr>
      <w:r>
        <w:rPr>
          <w:b/>
          <w:szCs w:val="20"/>
        </w:rPr>
        <w:t xml:space="preserve">MstTrialType: </w:t>
      </w:r>
      <w:r>
        <w:rPr>
          <w:szCs w:val="20"/>
        </w:rPr>
        <w:t>Stores the master data for trial types used in dataentry.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MstTrialTypeId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Pr="00690F05" w:rsidRDefault="008953AD" w:rsidP="008953A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Trial Type.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7A7175" w:rsidRDefault="007A7175" w:rsidP="005A5030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7A7175" w:rsidRDefault="007A7175" w:rsidP="005A5030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7A7175" w:rsidRDefault="007A7175" w:rsidP="005A5030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764468" w:rsidRDefault="00764468" w:rsidP="006C624F">
      <w:pPr>
        <w:pStyle w:val="Heading2"/>
        <w:rPr>
          <w:rFonts w:eastAsiaTheme="minorHAnsi"/>
        </w:rPr>
      </w:pPr>
    </w:p>
    <w:p w:rsidR="00155EAF" w:rsidRDefault="00155EAF" w:rsidP="00222A73"/>
    <w:p w:rsidR="004A116B" w:rsidRDefault="004A116B" w:rsidP="00222A73"/>
    <w:p w:rsidR="008953AD" w:rsidRPr="001E3067" w:rsidRDefault="008953AD" w:rsidP="008953AD">
      <w:pPr>
        <w:ind w:left="360"/>
        <w:rPr>
          <w:szCs w:val="20"/>
        </w:rPr>
      </w:pPr>
      <w:bookmarkStart w:id="17" w:name="_GoBack"/>
      <w:bookmarkEnd w:id="17"/>
      <w:r>
        <w:rPr>
          <w:b/>
          <w:szCs w:val="20"/>
        </w:rPr>
        <w:lastRenderedPageBreak/>
        <w:t xml:space="preserve">SALevel: </w:t>
      </w:r>
      <w:r>
        <w:rPr>
          <w:szCs w:val="20"/>
        </w:rPr>
        <w:t>Stores the level information of students SA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SALevelId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Pr="00690F05" w:rsidRDefault="008953AD" w:rsidP="008953A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SA Level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ACESALevelId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SALevelId from ACEDB.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Pr="00690F05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FK-StuCurriculum</w:t>
            </w:r>
          </w:p>
        </w:tc>
      </w:tr>
      <w:tr w:rsidR="008953AD" w:rsidRPr="00690F05" w:rsidTr="00600557">
        <w:tc>
          <w:tcPr>
            <w:tcW w:w="2394" w:type="dxa"/>
          </w:tcPr>
          <w:p w:rsidR="008953AD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8953AD" w:rsidRDefault="008953AD" w:rsidP="008953AD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8953AD" w:rsidRDefault="008953A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8953AD" w:rsidRDefault="008953AD" w:rsidP="008953AD">
            <w:pPr>
              <w:rPr>
                <w:szCs w:val="20"/>
              </w:rPr>
            </w:pPr>
            <w:r>
              <w:rPr>
                <w:szCs w:val="20"/>
              </w:rPr>
              <w:t>Name of Level.</w:t>
            </w:r>
          </w:p>
        </w:tc>
      </w:tr>
      <w:tr w:rsidR="00080D0F" w:rsidRPr="00690F05" w:rsidTr="00600557">
        <w:tc>
          <w:tcPr>
            <w:tcW w:w="2394" w:type="dxa"/>
          </w:tcPr>
          <w:p w:rsidR="00080D0F" w:rsidRDefault="00080D0F" w:rsidP="009D302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CurrentVersionId</w:t>
            </w:r>
            <w:proofErr w:type="spellEnd"/>
          </w:p>
        </w:tc>
        <w:tc>
          <w:tcPr>
            <w:tcW w:w="2394" w:type="dxa"/>
          </w:tcPr>
          <w:p w:rsidR="00080D0F" w:rsidRDefault="00080D0F" w:rsidP="009D302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080D0F" w:rsidRDefault="00080D0F" w:rsidP="009D302F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80D0F" w:rsidRDefault="00080D0F" w:rsidP="009D302F">
            <w:pPr>
              <w:rPr>
                <w:szCs w:val="20"/>
              </w:rPr>
            </w:pPr>
            <w:r>
              <w:rPr>
                <w:szCs w:val="20"/>
              </w:rPr>
              <w:t xml:space="preserve">Stores the current Version Id (Provided by </w:t>
            </w:r>
            <w:proofErr w:type="spellStart"/>
            <w:r>
              <w:rPr>
                <w:szCs w:val="20"/>
              </w:rPr>
              <w:t>WebService</w:t>
            </w:r>
            <w:proofErr w:type="spellEnd"/>
            <w:r>
              <w:rPr>
                <w:szCs w:val="20"/>
              </w:rPr>
              <w:t>.)</w:t>
            </w:r>
          </w:p>
        </w:tc>
      </w:tr>
    </w:tbl>
    <w:p w:rsidR="004A116B" w:rsidRDefault="004A116B" w:rsidP="00222A73"/>
    <w:p w:rsidR="00FD66B0" w:rsidRPr="001E3067" w:rsidRDefault="00FD66B0" w:rsidP="00FD66B0">
      <w:pPr>
        <w:ind w:left="360"/>
        <w:rPr>
          <w:szCs w:val="20"/>
        </w:rPr>
      </w:pPr>
      <w:r>
        <w:rPr>
          <w:b/>
          <w:szCs w:val="20"/>
        </w:rPr>
        <w:t xml:space="preserve">SASubLevel: </w:t>
      </w:r>
      <w:r>
        <w:rPr>
          <w:szCs w:val="20"/>
        </w:rPr>
        <w:t>Stores the SubLevel information of students SA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66B0" w:rsidRPr="00690F05" w:rsidTr="00600557">
        <w:tc>
          <w:tcPr>
            <w:tcW w:w="2394" w:type="dxa"/>
          </w:tcPr>
          <w:p w:rsidR="00FD66B0" w:rsidRPr="00690F05" w:rsidRDefault="00FD66B0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FD66B0" w:rsidRPr="00690F05" w:rsidTr="00600557">
        <w:tc>
          <w:tcPr>
            <w:tcW w:w="2394" w:type="dxa"/>
          </w:tcPr>
          <w:p w:rsidR="00FD66B0" w:rsidRPr="00690F05" w:rsidRDefault="00FD66B0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SASubLevelId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SA Level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FD66B0" w:rsidRPr="00690F05" w:rsidTr="00600557">
        <w:tc>
          <w:tcPr>
            <w:tcW w:w="2394" w:type="dxa"/>
          </w:tcPr>
          <w:p w:rsidR="00FD66B0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SALevelId</w:t>
            </w:r>
          </w:p>
        </w:tc>
        <w:tc>
          <w:tcPr>
            <w:tcW w:w="2394" w:type="dxa"/>
          </w:tcPr>
          <w:p w:rsidR="00FD66B0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D66B0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FK-SALevel</w:t>
            </w:r>
          </w:p>
        </w:tc>
      </w:tr>
      <w:tr w:rsidR="00FD66B0" w:rsidRPr="00690F05" w:rsidTr="00600557"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ACESASubLevelId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SASubLevelId from ACEDB.</w:t>
            </w:r>
          </w:p>
        </w:tc>
      </w:tr>
      <w:tr w:rsidR="00FD66B0" w:rsidRPr="00690F05" w:rsidTr="00600557"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Skill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FD66B0" w:rsidRPr="00690F05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D66B0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Skill of SubLevel</w:t>
            </w:r>
          </w:p>
        </w:tc>
      </w:tr>
      <w:tr w:rsidR="00FD66B0" w:rsidRPr="00690F05" w:rsidTr="00600557">
        <w:tc>
          <w:tcPr>
            <w:tcW w:w="2394" w:type="dxa"/>
          </w:tcPr>
          <w:p w:rsidR="00FD66B0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FD66B0" w:rsidRDefault="00FD66B0" w:rsidP="00FD66B0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FD66B0" w:rsidRDefault="00FD66B0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D66B0" w:rsidRDefault="00FD66B0" w:rsidP="00212BFD">
            <w:pPr>
              <w:rPr>
                <w:szCs w:val="20"/>
              </w:rPr>
            </w:pPr>
            <w:r>
              <w:rPr>
                <w:szCs w:val="20"/>
              </w:rPr>
              <w:t xml:space="preserve">Name of </w:t>
            </w:r>
            <w:r w:rsidR="00212BFD">
              <w:rPr>
                <w:szCs w:val="20"/>
              </w:rPr>
              <w:t>SubLevel</w:t>
            </w:r>
            <w:r>
              <w:rPr>
                <w:szCs w:val="20"/>
              </w:rPr>
              <w:t>.</w:t>
            </w:r>
          </w:p>
        </w:tc>
      </w:tr>
    </w:tbl>
    <w:p w:rsidR="004A116B" w:rsidRDefault="004A116B" w:rsidP="00222A73"/>
    <w:p w:rsidR="00212BFD" w:rsidRPr="001E3067" w:rsidRDefault="00212BFD" w:rsidP="00212BFD">
      <w:pPr>
        <w:ind w:left="360"/>
        <w:rPr>
          <w:szCs w:val="20"/>
        </w:rPr>
      </w:pPr>
      <w:r>
        <w:rPr>
          <w:b/>
          <w:szCs w:val="20"/>
        </w:rPr>
        <w:t xml:space="preserve">SAPastSession: </w:t>
      </w:r>
      <w:r>
        <w:rPr>
          <w:szCs w:val="20"/>
        </w:rPr>
        <w:t>Stores the past SA session information for a particular SubLevel.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SAPastSessionId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Pr="00690F05" w:rsidRDefault="00212BFD" w:rsidP="00212BF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SA Past Sessinons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SASubLevelId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FK-SASubLevel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Date 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Pr="00690F05" w:rsidRDefault="00212BFD" w:rsidP="00212BFD"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Score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Score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Order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Order of display.</w:t>
            </w:r>
          </w:p>
        </w:tc>
      </w:tr>
    </w:tbl>
    <w:p w:rsidR="004A116B" w:rsidRDefault="004A116B" w:rsidP="00222A73"/>
    <w:p w:rsidR="004A116B" w:rsidRDefault="004A116B" w:rsidP="00222A73"/>
    <w:p w:rsidR="00212BFD" w:rsidRPr="001E3067" w:rsidRDefault="00212BFD" w:rsidP="00212BFD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ActiveStudentSession: </w:t>
      </w:r>
      <w:r>
        <w:rPr>
          <w:szCs w:val="20"/>
        </w:rPr>
        <w:t>Stores the students for which session is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212BFD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ActiveStudentSessionId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Pr="00690F05" w:rsidRDefault="00212BFD" w:rsidP="00212BFD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active student 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212BFD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Default="00FE467F" w:rsidP="00FE467F">
            <w:pPr>
              <w:rPr>
                <w:szCs w:val="20"/>
              </w:rPr>
            </w:pPr>
            <w:r>
              <w:rPr>
                <w:szCs w:val="20"/>
              </w:rPr>
              <w:t>FK-StuCurriculum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IsDirty</w:t>
            </w:r>
          </w:p>
        </w:tc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Flag to check if its dirty</w:t>
            </w:r>
          </w:p>
        </w:tc>
      </w:tr>
      <w:tr w:rsidR="00212BFD" w:rsidRPr="00690F05" w:rsidTr="00600557"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LastSyncTime</w:t>
            </w:r>
          </w:p>
        </w:tc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DateTime</w:t>
            </w:r>
          </w:p>
        </w:tc>
        <w:tc>
          <w:tcPr>
            <w:tcW w:w="2394" w:type="dxa"/>
          </w:tcPr>
          <w:p w:rsidR="00212BFD" w:rsidRPr="00690F05" w:rsidRDefault="00212BFD" w:rsidP="00600557">
            <w:pPr>
              <w:rPr>
                <w:szCs w:val="20"/>
              </w:rPr>
            </w:pPr>
            <w:r>
              <w:rPr>
                <w:szCs w:val="20"/>
              </w:rPr>
              <w:t>Null</w:t>
            </w:r>
          </w:p>
        </w:tc>
        <w:tc>
          <w:tcPr>
            <w:tcW w:w="2394" w:type="dxa"/>
          </w:tcPr>
          <w:p w:rsidR="00212BFD" w:rsidRPr="00690F05" w:rsidRDefault="00FE467F" w:rsidP="00600557">
            <w:pPr>
              <w:rPr>
                <w:szCs w:val="20"/>
              </w:rPr>
            </w:pPr>
            <w:r>
              <w:rPr>
                <w:szCs w:val="20"/>
              </w:rPr>
              <w:t>Last successful Sync time.</w:t>
            </w:r>
          </w:p>
        </w:tc>
      </w:tr>
    </w:tbl>
    <w:p w:rsidR="004A116B" w:rsidRDefault="004A116B" w:rsidP="00222A73"/>
    <w:p w:rsidR="002F751A" w:rsidRPr="001E3067" w:rsidRDefault="002F751A" w:rsidP="002F751A">
      <w:pPr>
        <w:ind w:left="360"/>
        <w:rPr>
          <w:szCs w:val="20"/>
        </w:rPr>
      </w:pPr>
      <w:r>
        <w:rPr>
          <w:b/>
          <w:szCs w:val="20"/>
        </w:rPr>
        <w:t xml:space="preserve">SAStep: </w:t>
      </w:r>
      <w:r>
        <w:rPr>
          <w:szCs w:val="20"/>
        </w:rPr>
        <w:t>Stores the steps included in the students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SAStepId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F751A" w:rsidP="002F751A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SA Step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ACESAStepId</w:t>
            </w:r>
          </w:p>
        </w:tc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Step Id from ACEDB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SALevelId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FK-SALevel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Name of the Step.</w:t>
            </w:r>
          </w:p>
        </w:tc>
      </w:tr>
    </w:tbl>
    <w:p w:rsidR="004A116B" w:rsidRDefault="004A116B" w:rsidP="00222A73"/>
    <w:p w:rsidR="00F977D7" w:rsidRPr="001E3067" w:rsidRDefault="00F977D7" w:rsidP="00F977D7">
      <w:pPr>
        <w:ind w:left="360"/>
        <w:rPr>
          <w:szCs w:val="20"/>
        </w:rPr>
      </w:pPr>
      <w:r>
        <w:rPr>
          <w:b/>
          <w:szCs w:val="20"/>
        </w:rPr>
        <w:t xml:space="preserve">MstStatus: </w:t>
      </w:r>
      <w:r>
        <w:rPr>
          <w:szCs w:val="20"/>
        </w:rPr>
        <w:t>Stores the master data for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MstStatusId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F977D7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Status.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F977D7" w:rsidRPr="00690F05" w:rsidRDefault="00F977D7" w:rsidP="00F977D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F977D7" w:rsidRDefault="00F977D7" w:rsidP="00F977D7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:rsidR="00F977D7" w:rsidRPr="001E3067" w:rsidRDefault="00F977D7" w:rsidP="00F977D7">
      <w:pPr>
        <w:ind w:left="360"/>
        <w:rPr>
          <w:szCs w:val="20"/>
        </w:rPr>
      </w:pPr>
      <w:r>
        <w:rPr>
          <w:b/>
          <w:szCs w:val="20"/>
        </w:rPr>
        <w:t xml:space="preserve">MstSetting: </w:t>
      </w:r>
      <w:r>
        <w:rPr>
          <w:szCs w:val="20"/>
        </w:rPr>
        <w:t>Stores the master data for Setting.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601"/>
              </w:tabs>
              <w:rPr>
                <w:szCs w:val="20"/>
              </w:rPr>
            </w:pPr>
            <w:r w:rsidRPr="00F977D7">
              <w:rPr>
                <w:szCs w:val="20"/>
              </w:rPr>
              <w:t>MstSetting</w:t>
            </w:r>
            <w:r>
              <w:rPr>
                <w:szCs w:val="20"/>
              </w:rPr>
              <w:t>Id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F977D7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Setting.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4A116B" w:rsidRDefault="004A116B" w:rsidP="00222A73"/>
    <w:p w:rsidR="004A116B" w:rsidRDefault="004A116B" w:rsidP="00222A73"/>
    <w:p w:rsidR="002F751A" w:rsidRDefault="002F751A">
      <w:r>
        <w:br w:type="page"/>
      </w:r>
    </w:p>
    <w:p w:rsidR="002F751A" w:rsidRPr="001E3067" w:rsidRDefault="002F751A" w:rsidP="002F751A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SAActiveSession: </w:t>
      </w:r>
      <w:r>
        <w:rPr>
          <w:szCs w:val="20"/>
        </w:rPr>
        <w:t>Stores the Active Session information for an SA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F751A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SAActiveSessionId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F751A" w:rsidP="002F751A">
            <w:pPr>
              <w:rPr>
                <w:szCs w:val="20"/>
              </w:rPr>
            </w:pPr>
            <w:r w:rsidRPr="00690F05">
              <w:rPr>
                <w:szCs w:val="20"/>
              </w:rPr>
              <w:t xml:space="preserve">Primary key to uniquely identify the </w:t>
            </w:r>
            <w:r>
              <w:rPr>
                <w:szCs w:val="20"/>
              </w:rPr>
              <w:t>SA Active 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ActiveStudentSessionId</w:t>
            </w:r>
          </w:p>
        </w:tc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FK-ActiveStudentSession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MstSettingId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FK-MstSetting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Pr="00690F05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MstStatusId</w:t>
            </w:r>
          </w:p>
        </w:tc>
        <w:tc>
          <w:tcPr>
            <w:tcW w:w="2394" w:type="dxa"/>
          </w:tcPr>
          <w:p w:rsidR="002F751A" w:rsidRPr="00690F05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Pr="00690F05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Pr="00690F05" w:rsidRDefault="002B5FA6" w:rsidP="00600557">
            <w:pPr>
              <w:rPr>
                <w:szCs w:val="20"/>
              </w:rPr>
            </w:pPr>
            <w:r>
              <w:rPr>
                <w:szCs w:val="20"/>
              </w:rPr>
              <w:t>FK-Mst</w:t>
            </w:r>
            <w:r w:rsidR="00BD2044">
              <w:rPr>
                <w:szCs w:val="20"/>
              </w:rPr>
              <w:t>Status</w:t>
            </w:r>
          </w:p>
        </w:tc>
      </w:tr>
      <w:tr w:rsidR="002F751A" w:rsidRPr="00690F05" w:rsidTr="00600557">
        <w:tc>
          <w:tcPr>
            <w:tcW w:w="2394" w:type="dxa"/>
          </w:tcPr>
          <w:p w:rsidR="002F751A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SASubLevelId</w:t>
            </w:r>
          </w:p>
        </w:tc>
        <w:tc>
          <w:tcPr>
            <w:tcW w:w="2394" w:type="dxa"/>
          </w:tcPr>
          <w:p w:rsidR="002F751A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2F751A" w:rsidRDefault="002F751A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2F751A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FK-SASubLevel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MstTrialTypeId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FK-MstTrialType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StepId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FK-SAStep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TotalPlus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 value of Plus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TotalPlusP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 value of PlusP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TotalMinus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 value of Minus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TotalMinusP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 value of MinusP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TotalNR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Total value of NR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DateTime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Date time of the session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Staff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Staff Name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Order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Order of dataentry</w:t>
            </w:r>
          </w:p>
        </w:tc>
      </w:tr>
      <w:tr w:rsidR="00BD2044" w:rsidRPr="00690F05" w:rsidTr="00600557"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IsSummarized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BD2044" w:rsidRDefault="00BD20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BD2044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trials are summarized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IsFinished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data entry/session has finished.</w:t>
            </w:r>
          </w:p>
        </w:tc>
      </w:tr>
    </w:tbl>
    <w:p w:rsidR="003D2143" w:rsidRDefault="003D2143" w:rsidP="00F977D7"/>
    <w:p w:rsidR="00F977D7" w:rsidRPr="001E3067" w:rsidRDefault="00F977D7" w:rsidP="00F977D7">
      <w:pPr>
        <w:ind w:left="360"/>
        <w:rPr>
          <w:szCs w:val="20"/>
        </w:rPr>
      </w:pPr>
      <w:r>
        <w:rPr>
          <w:b/>
          <w:szCs w:val="20"/>
        </w:rPr>
        <w:t xml:space="preserve">SAActiveTrial: </w:t>
      </w:r>
      <w:r>
        <w:rPr>
          <w:szCs w:val="20"/>
        </w:rPr>
        <w:t>Stores the active trial information for an SA curriculum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SAActiveTrialId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F977D7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SA trial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SAActiveSessionId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FK-SAActiveSession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TrialNumber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Trial number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Plus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Pr="00690F05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user selected plus for current trial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PlusP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user selected plusP for current trial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Minus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user selected Minus for current trial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MinusP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user selected MinusP for current trial</w:t>
            </w:r>
          </w:p>
        </w:tc>
      </w:tr>
      <w:tr w:rsidR="00F977D7" w:rsidRPr="00690F05" w:rsidTr="00600557"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NR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F977D7" w:rsidRDefault="00F977D7" w:rsidP="00600557">
            <w:pPr>
              <w:rPr>
                <w:szCs w:val="20"/>
              </w:rPr>
            </w:pPr>
            <w:r>
              <w:rPr>
                <w:szCs w:val="20"/>
              </w:rPr>
              <w:t>Specifies whether user selected NR for current trial</w:t>
            </w:r>
          </w:p>
        </w:tc>
      </w:tr>
    </w:tbl>
    <w:p w:rsidR="004A116B" w:rsidRDefault="004A116B" w:rsidP="00222A73"/>
    <w:p w:rsidR="003D2143" w:rsidRPr="001E3067" w:rsidRDefault="003D2143" w:rsidP="003D2143">
      <w:pPr>
        <w:ind w:left="360"/>
        <w:rPr>
          <w:szCs w:val="20"/>
        </w:rPr>
      </w:pPr>
      <w:r>
        <w:rPr>
          <w:b/>
          <w:szCs w:val="20"/>
        </w:rPr>
        <w:t xml:space="preserve">ITContext: </w:t>
      </w:r>
      <w:r>
        <w:rPr>
          <w:szCs w:val="20"/>
        </w:rPr>
        <w:t>Stores the context information of students IT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D2143" w:rsidRPr="00690F05" w:rsidTr="00600557">
        <w:tc>
          <w:tcPr>
            <w:tcW w:w="2394" w:type="dxa"/>
          </w:tcPr>
          <w:p w:rsidR="003D2143" w:rsidRPr="00690F05" w:rsidRDefault="003D2143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3D2143" w:rsidRPr="00690F05" w:rsidTr="00600557">
        <w:tc>
          <w:tcPr>
            <w:tcW w:w="2394" w:type="dxa"/>
          </w:tcPr>
          <w:p w:rsidR="003D2143" w:rsidRPr="00690F05" w:rsidRDefault="003D2143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ITContextId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3D2143" w:rsidRPr="00690F05" w:rsidRDefault="003D2143" w:rsidP="003D2143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IT context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3D2143" w:rsidRPr="00690F05" w:rsidTr="00600557">
        <w:tc>
          <w:tcPr>
            <w:tcW w:w="2394" w:type="dxa"/>
          </w:tcPr>
          <w:p w:rsidR="003D2143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ACEITContextId</w:t>
            </w:r>
          </w:p>
        </w:tc>
        <w:tc>
          <w:tcPr>
            <w:tcW w:w="2394" w:type="dxa"/>
          </w:tcPr>
          <w:p w:rsidR="003D2143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3D2143" w:rsidRDefault="000D55BB" w:rsidP="000D55BB">
            <w:pPr>
              <w:rPr>
                <w:szCs w:val="20"/>
              </w:rPr>
            </w:pPr>
            <w:r>
              <w:rPr>
                <w:szCs w:val="20"/>
              </w:rPr>
              <w:t>Context</w:t>
            </w:r>
            <w:r w:rsidR="003D2143">
              <w:rPr>
                <w:szCs w:val="20"/>
              </w:rPr>
              <w:t xml:space="preserve"> Id from ACEDB</w:t>
            </w:r>
          </w:p>
        </w:tc>
      </w:tr>
      <w:tr w:rsidR="003D2143" w:rsidRPr="00690F05" w:rsidTr="00600557">
        <w:tc>
          <w:tcPr>
            <w:tcW w:w="2394" w:type="dxa"/>
          </w:tcPr>
          <w:p w:rsidR="003D2143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3D2143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FK-StuCurriculum</w:t>
            </w:r>
          </w:p>
        </w:tc>
      </w:tr>
      <w:tr w:rsidR="003D2143" w:rsidRPr="00690F05" w:rsidTr="00600557"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3D2143" w:rsidRPr="00690F05" w:rsidRDefault="003D2143" w:rsidP="000D55BB">
            <w:pPr>
              <w:rPr>
                <w:szCs w:val="20"/>
              </w:rPr>
            </w:pPr>
            <w:r>
              <w:rPr>
                <w:szCs w:val="20"/>
              </w:rPr>
              <w:t>Varchar(</w:t>
            </w:r>
            <w:r w:rsidR="000D55BB">
              <w:rPr>
                <w:szCs w:val="20"/>
              </w:rPr>
              <w:t>5</w:t>
            </w:r>
            <w:r>
              <w:rPr>
                <w:szCs w:val="20"/>
              </w:rPr>
              <w:t>0)</w:t>
            </w:r>
          </w:p>
        </w:tc>
        <w:tc>
          <w:tcPr>
            <w:tcW w:w="2394" w:type="dxa"/>
          </w:tcPr>
          <w:p w:rsidR="003D2143" w:rsidRPr="00690F05" w:rsidRDefault="003D214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3D2143" w:rsidRPr="00690F05" w:rsidRDefault="003D2143" w:rsidP="000D55BB">
            <w:pPr>
              <w:rPr>
                <w:szCs w:val="20"/>
              </w:rPr>
            </w:pPr>
            <w:r>
              <w:rPr>
                <w:szCs w:val="20"/>
              </w:rPr>
              <w:t xml:space="preserve">Name of the </w:t>
            </w:r>
            <w:r w:rsidR="000D55BB">
              <w:rPr>
                <w:szCs w:val="20"/>
              </w:rPr>
              <w:t>Context</w:t>
            </w:r>
            <w:r>
              <w:rPr>
                <w:szCs w:val="20"/>
              </w:rPr>
              <w:t>.</w:t>
            </w:r>
          </w:p>
        </w:tc>
      </w:tr>
    </w:tbl>
    <w:p w:rsidR="003D2143" w:rsidRDefault="003D2143" w:rsidP="00222A73"/>
    <w:p w:rsidR="000D55BB" w:rsidRPr="001E3067" w:rsidRDefault="000D55BB" w:rsidP="000D55BB">
      <w:pPr>
        <w:ind w:left="360"/>
        <w:rPr>
          <w:szCs w:val="20"/>
        </w:rPr>
      </w:pPr>
      <w:r>
        <w:rPr>
          <w:b/>
          <w:szCs w:val="20"/>
        </w:rPr>
        <w:t xml:space="preserve">ITMIP: </w:t>
      </w:r>
      <w:r>
        <w:rPr>
          <w:szCs w:val="20"/>
        </w:rPr>
        <w:t>Stores the most intrusive prompts of students IT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ITMIPID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0D55BB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IT mip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ACEITMIPId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MIP Id from ACEDB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FK-StuCurriculum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Name of the Context.</w:t>
            </w:r>
          </w:p>
        </w:tc>
      </w:tr>
    </w:tbl>
    <w:p w:rsidR="000D55BB" w:rsidRDefault="000D55BB" w:rsidP="000D55BB"/>
    <w:p w:rsidR="000D55BB" w:rsidRPr="001E3067" w:rsidRDefault="000D55BB" w:rsidP="000D55BB">
      <w:pPr>
        <w:ind w:left="360"/>
        <w:rPr>
          <w:szCs w:val="20"/>
        </w:rPr>
      </w:pPr>
      <w:r>
        <w:rPr>
          <w:b/>
          <w:szCs w:val="20"/>
        </w:rPr>
        <w:t xml:space="preserve">ITPastSession: </w:t>
      </w:r>
      <w:r>
        <w:rPr>
          <w:szCs w:val="20"/>
        </w:rPr>
        <w:t>Stores the past session information for an IT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ITPastSessionId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0D55BB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IT 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ITContextID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FK-ITContext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WeekEnding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Week Ending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TrialType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Pr="00690F05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Trial Type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Opportunities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Opportunities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MIP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MIP</w:t>
            </w:r>
          </w:p>
        </w:tc>
      </w:tr>
      <w:tr w:rsidR="000D55BB" w:rsidRPr="00690F05" w:rsidTr="00600557"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Order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0D55BB" w:rsidRDefault="000D55BB" w:rsidP="00600557">
            <w:pPr>
              <w:rPr>
                <w:szCs w:val="20"/>
              </w:rPr>
            </w:pPr>
            <w:r>
              <w:rPr>
                <w:szCs w:val="20"/>
              </w:rPr>
              <w:t>Display order</w:t>
            </w:r>
          </w:p>
        </w:tc>
      </w:tr>
    </w:tbl>
    <w:p w:rsidR="000D55BB" w:rsidRDefault="000D55BB" w:rsidP="000D55BB"/>
    <w:p w:rsidR="00600557" w:rsidRPr="001E3067" w:rsidRDefault="00600557" w:rsidP="00600557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ITActvieSession: </w:t>
      </w:r>
      <w:r>
        <w:rPr>
          <w:szCs w:val="20"/>
        </w:rPr>
        <w:t>Stores the active session information of students IT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0557" w:rsidRPr="00690F05" w:rsidTr="00600557">
        <w:tc>
          <w:tcPr>
            <w:tcW w:w="2394" w:type="dxa"/>
          </w:tcPr>
          <w:p w:rsidR="00600557" w:rsidRPr="00690F05" w:rsidRDefault="00600557" w:rsidP="00600557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Pr="00690F05" w:rsidRDefault="00600557" w:rsidP="00600557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ITActiveSessionId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the active IT 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ActiveStudentSessionId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FK-ActiveStudentSession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MstTiralTypeId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FK-MstTiralType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ITContextId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Pr="00690F05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FK-ITContextId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ITMIPId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FK-ITMIP</w:t>
            </w:r>
          </w:p>
        </w:tc>
      </w:tr>
      <w:tr w:rsidR="00DC4244" w:rsidRPr="00690F05" w:rsidTr="00600557">
        <w:tc>
          <w:tcPr>
            <w:tcW w:w="2394" w:type="dxa"/>
          </w:tcPr>
          <w:p w:rsidR="00DC4244" w:rsidRDefault="00DC4244" w:rsidP="00600557">
            <w:pPr>
              <w:rPr>
                <w:szCs w:val="20"/>
              </w:rPr>
            </w:pPr>
            <w:r>
              <w:rPr>
                <w:szCs w:val="20"/>
              </w:rPr>
              <w:t>MstStatusId</w:t>
            </w:r>
          </w:p>
        </w:tc>
        <w:tc>
          <w:tcPr>
            <w:tcW w:w="2394" w:type="dxa"/>
          </w:tcPr>
          <w:p w:rsidR="00DC4244" w:rsidRDefault="00DC4244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Default="00DC4244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C4244" w:rsidP="00600557">
            <w:pPr>
              <w:rPr>
                <w:szCs w:val="20"/>
              </w:rPr>
            </w:pPr>
            <w:r>
              <w:rPr>
                <w:szCs w:val="20"/>
              </w:rPr>
              <w:t>FK-MstStatus</w:t>
            </w:r>
          </w:p>
        </w:tc>
      </w:tr>
      <w:tr w:rsidR="00600557" w:rsidRPr="00690F05" w:rsidTr="00600557"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StepId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00557" w:rsidRDefault="00600557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00557" w:rsidRDefault="006B06BB" w:rsidP="00600557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</w:tr>
      <w:tr w:rsidR="006B06BB" w:rsidRPr="00690F05" w:rsidTr="00600557">
        <w:tc>
          <w:tcPr>
            <w:tcW w:w="2394" w:type="dxa"/>
          </w:tcPr>
          <w:p w:rsidR="006B06BB" w:rsidRDefault="006B06BB" w:rsidP="00600557">
            <w:pPr>
              <w:rPr>
                <w:szCs w:val="20"/>
              </w:rPr>
            </w:pPr>
            <w:r>
              <w:rPr>
                <w:szCs w:val="20"/>
              </w:rPr>
              <w:t>TotalPlus</w:t>
            </w:r>
          </w:p>
        </w:tc>
        <w:tc>
          <w:tcPr>
            <w:tcW w:w="2394" w:type="dxa"/>
          </w:tcPr>
          <w:p w:rsidR="006B06BB" w:rsidRDefault="006B06BB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6B06BB" w:rsidRDefault="006B06BB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6B06BB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 value</w:t>
            </w:r>
            <w:r w:rsidR="006B06BB">
              <w:rPr>
                <w:szCs w:val="20"/>
              </w:rPr>
              <w:t xml:space="preserve"> of</w:t>
            </w:r>
            <w:r>
              <w:rPr>
                <w:szCs w:val="20"/>
              </w:rPr>
              <w:t xml:space="preserve"> Plus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TotalPlusP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 value of PlusP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TotalMinus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 value of Minus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TotalNR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Total value of NR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Staff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600557">
            <w:pPr>
              <w:rPr>
                <w:szCs w:val="20"/>
              </w:rPr>
            </w:pPr>
            <w:r>
              <w:rPr>
                <w:szCs w:val="20"/>
              </w:rPr>
              <w:t>Staff name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IsSummarized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trials are summarized</w:t>
            </w:r>
          </w:p>
        </w:tc>
      </w:tr>
      <w:tr w:rsidR="00A14D33" w:rsidRPr="00690F05" w:rsidTr="00600557"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IsFinished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data entry/session has finished.</w:t>
            </w:r>
          </w:p>
        </w:tc>
      </w:tr>
    </w:tbl>
    <w:p w:rsidR="00DC4244" w:rsidRDefault="00DC4244" w:rsidP="00A14D33">
      <w:pPr>
        <w:ind w:left="360"/>
        <w:rPr>
          <w:b/>
          <w:szCs w:val="20"/>
        </w:rPr>
      </w:pPr>
    </w:p>
    <w:p w:rsidR="00A14D33" w:rsidRPr="001E3067" w:rsidRDefault="00A14D33" w:rsidP="00A14D33">
      <w:pPr>
        <w:ind w:left="360"/>
        <w:rPr>
          <w:szCs w:val="20"/>
        </w:rPr>
      </w:pPr>
      <w:r>
        <w:rPr>
          <w:b/>
          <w:szCs w:val="20"/>
        </w:rPr>
        <w:t xml:space="preserve">ITActiveTrial: </w:t>
      </w:r>
      <w:r>
        <w:rPr>
          <w:szCs w:val="20"/>
        </w:rPr>
        <w:t>Stores active trial information of current IT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530"/>
        <w:gridCol w:w="3258"/>
      </w:tblGrid>
      <w:tr w:rsidR="00A14D33" w:rsidRPr="00690F05" w:rsidTr="00DC4244">
        <w:tc>
          <w:tcPr>
            <w:tcW w:w="2394" w:type="dxa"/>
          </w:tcPr>
          <w:p w:rsidR="00A14D33" w:rsidRPr="00690F05" w:rsidRDefault="00A14D33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A14D33" w:rsidRPr="00690F05" w:rsidRDefault="00A14D33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1530" w:type="dxa"/>
          </w:tcPr>
          <w:p w:rsidR="00A14D33" w:rsidRPr="00690F05" w:rsidRDefault="00A14D33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3258" w:type="dxa"/>
          </w:tcPr>
          <w:p w:rsidR="00A14D33" w:rsidRPr="00690F05" w:rsidRDefault="00A14D33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Pr="00690F05" w:rsidRDefault="00A14D33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ITActiveTrialId</w:t>
            </w:r>
          </w:p>
        </w:tc>
        <w:tc>
          <w:tcPr>
            <w:tcW w:w="2394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530" w:type="dxa"/>
          </w:tcPr>
          <w:p w:rsidR="00A14D33" w:rsidRPr="00690F05" w:rsidRDefault="00A14D33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Pr="00690F05" w:rsidRDefault="00A14D33" w:rsidP="00A14D33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IT trial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Default="00A14D33" w:rsidP="00A14D33">
            <w:pPr>
              <w:rPr>
                <w:szCs w:val="20"/>
              </w:rPr>
            </w:pPr>
            <w:r>
              <w:rPr>
                <w:szCs w:val="20"/>
              </w:rPr>
              <w:t>ITActiveSessionId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530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FK-ITActiveSession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TrialNumber</w:t>
            </w:r>
          </w:p>
        </w:tc>
        <w:tc>
          <w:tcPr>
            <w:tcW w:w="2394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1530" w:type="dxa"/>
          </w:tcPr>
          <w:p w:rsidR="00A14D33" w:rsidRPr="00690F05" w:rsidRDefault="00A14D33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Trial Number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Plus</w:t>
            </w:r>
          </w:p>
        </w:tc>
        <w:tc>
          <w:tcPr>
            <w:tcW w:w="2394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1530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Pr="00690F05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Plus has been selected for current trial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PlusP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1530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PlusP has been selected for current trial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Minus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1530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Minus has been selected for current trial</w:t>
            </w:r>
          </w:p>
        </w:tc>
      </w:tr>
      <w:tr w:rsidR="00A14D33" w:rsidRPr="00690F05" w:rsidTr="00DC4244"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NR</w:t>
            </w:r>
          </w:p>
        </w:tc>
        <w:tc>
          <w:tcPr>
            <w:tcW w:w="2394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1530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3258" w:type="dxa"/>
          </w:tcPr>
          <w:p w:rsidR="00A14D33" w:rsidRDefault="00A14D33" w:rsidP="007B66B8">
            <w:pPr>
              <w:rPr>
                <w:szCs w:val="20"/>
              </w:rPr>
            </w:pPr>
            <w:r>
              <w:rPr>
                <w:szCs w:val="20"/>
              </w:rPr>
              <w:t>Specifies whether NR has been selected for current trial</w:t>
            </w:r>
          </w:p>
        </w:tc>
      </w:tr>
    </w:tbl>
    <w:p w:rsidR="00DC4244" w:rsidRDefault="00DC4244" w:rsidP="00222A73"/>
    <w:p w:rsidR="00DC4244" w:rsidRDefault="00DC4244" w:rsidP="00DC4244">
      <w:r>
        <w:br w:type="page"/>
      </w:r>
    </w:p>
    <w:p w:rsidR="00DC4244" w:rsidRPr="001E3067" w:rsidRDefault="00DC4244" w:rsidP="00DC4244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TACurriculum: </w:t>
      </w:r>
      <w:r>
        <w:rPr>
          <w:szCs w:val="20"/>
        </w:rPr>
        <w:t>Stores the TA curriculum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TACurriculumID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DC4244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TA curriculum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StuCurriculumId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FK-StuCurriculum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MstChainingSequenceId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FK-MstChainingSequence</w:t>
            </w:r>
          </w:p>
        </w:tc>
      </w:tr>
    </w:tbl>
    <w:p w:rsidR="000D55BB" w:rsidRDefault="000D55BB" w:rsidP="00222A73"/>
    <w:p w:rsidR="00DC4244" w:rsidRPr="001E3067" w:rsidRDefault="00DC4244" w:rsidP="00DC4244">
      <w:pPr>
        <w:ind w:left="360"/>
        <w:rPr>
          <w:szCs w:val="20"/>
        </w:rPr>
      </w:pPr>
      <w:r>
        <w:rPr>
          <w:b/>
          <w:szCs w:val="20"/>
        </w:rPr>
        <w:t xml:space="preserve">MstChainingSequence: </w:t>
      </w:r>
      <w:r>
        <w:rPr>
          <w:szCs w:val="20"/>
        </w:rPr>
        <w:t>Stores the chaining sequence information of ta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MstChainingSequenceId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DC4244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chaining sequence.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DC4244" w:rsidRDefault="00DC4244" w:rsidP="00222A73"/>
    <w:p w:rsidR="00DC4244" w:rsidRPr="001E3067" w:rsidRDefault="00DC4244" w:rsidP="00DC4244">
      <w:pPr>
        <w:ind w:left="360"/>
        <w:rPr>
          <w:szCs w:val="20"/>
        </w:rPr>
      </w:pPr>
      <w:r>
        <w:rPr>
          <w:b/>
          <w:szCs w:val="20"/>
        </w:rPr>
        <w:t xml:space="preserve">TAPromptStep: </w:t>
      </w:r>
      <w:r>
        <w:rPr>
          <w:szCs w:val="20"/>
        </w:rPr>
        <w:t>Stores the Prompt steps of a student’s TA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TAPromptStepId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TA curriculum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TACurriculumId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FK-TACurriculum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ACETAPromptStepId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Prompt Step Id from ACEDB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</w:tbl>
    <w:p w:rsidR="00DC4244" w:rsidRDefault="00DC4244" w:rsidP="00222A73"/>
    <w:p w:rsidR="00DC4244" w:rsidRPr="001E3067" w:rsidRDefault="00DC4244" w:rsidP="00DC4244">
      <w:pPr>
        <w:ind w:left="360"/>
        <w:rPr>
          <w:szCs w:val="20"/>
        </w:rPr>
      </w:pPr>
      <w:r>
        <w:rPr>
          <w:b/>
          <w:szCs w:val="20"/>
        </w:rPr>
        <w:t xml:space="preserve">TAStep: </w:t>
      </w:r>
      <w:r>
        <w:rPr>
          <w:szCs w:val="20"/>
        </w:rPr>
        <w:t>Stores the steps of a student’s TA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TAStepId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TA curriculum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TACurriculumId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FK-TACurriculum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DC4244">
            <w:pPr>
              <w:rPr>
                <w:szCs w:val="20"/>
              </w:rPr>
            </w:pPr>
            <w:r>
              <w:rPr>
                <w:szCs w:val="20"/>
              </w:rPr>
              <w:t>ACETAStepId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DC4244">
            <w:pPr>
              <w:rPr>
                <w:szCs w:val="20"/>
              </w:rPr>
            </w:pPr>
            <w:r>
              <w:rPr>
                <w:szCs w:val="20"/>
              </w:rPr>
              <w:t>Step Id from ACEDB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Varchar(2000)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Order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Display Order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br w:type="page"/>
            </w:r>
            <w:r>
              <w:br w:type="page"/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</w:p>
        </w:tc>
      </w:tr>
    </w:tbl>
    <w:p w:rsidR="00DC4244" w:rsidRPr="001E3067" w:rsidRDefault="00DC4244" w:rsidP="00DC4244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TAPastSession: </w:t>
      </w:r>
      <w:r>
        <w:rPr>
          <w:szCs w:val="20"/>
        </w:rPr>
        <w:t>Stores the past session details of students TA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DC4244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TAPastSessionId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DC4244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 xml:space="preserve">ary key to uniquely identify past TA </w:t>
            </w:r>
            <w:r w:rsidR="00D31062">
              <w:rPr>
                <w:szCs w:val="20"/>
              </w:rPr>
              <w:t xml:space="preserve">past </w:t>
            </w:r>
            <w:r>
              <w:rPr>
                <w:szCs w:val="20"/>
              </w:rPr>
              <w:t>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TACurriculumId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FK-TACurriculum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2394" w:type="dxa"/>
          </w:tcPr>
          <w:p w:rsidR="00DC4244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C4244" w:rsidRPr="00690F05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Entry Date</w:t>
            </w:r>
          </w:p>
        </w:tc>
      </w:tr>
      <w:tr w:rsidR="00DC4244" w:rsidRPr="00690F05" w:rsidTr="007B66B8">
        <w:tc>
          <w:tcPr>
            <w:tcW w:w="2394" w:type="dxa"/>
          </w:tcPr>
          <w:p w:rsidR="00DC4244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TrialType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C4244" w:rsidRDefault="00DC4244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C4244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TiralType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StepIndependent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Stores FSI/TSI/LSI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TrainingStep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Training Step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PromptStep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Varchar(20)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Prompt Step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 xml:space="preserve">Order 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Display Order</w:t>
            </w:r>
          </w:p>
        </w:tc>
      </w:tr>
    </w:tbl>
    <w:p w:rsidR="00DC4244" w:rsidRDefault="00DC4244" w:rsidP="00DC4244"/>
    <w:p w:rsidR="00D31062" w:rsidRPr="001E3067" w:rsidRDefault="00D31062" w:rsidP="00D31062">
      <w:pPr>
        <w:ind w:left="360"/>
        <w:rPr>
          <w:szCs w:val="20"/>
        </w:rPr>
      </w:pPr>
      <w:r>
        <w:rPr>
          <w:b/>
          <w:szCs w:val="20"/>
        </w:rPr>
        <w:t xml:space="preserve">TAActiveSession: </w:t>
      </w:r>
      <w:r>
        <w:rPr>
          <w:szCs w:val="20"/>
        </w:rPr>
        <w:t>Stores the active session details of students TA 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1062" w:rsidRPr="00690F05" w:rsidTr="007B66B8">
        <w:tc>
          <w:tcPr>
            <w:tcW w:w="2394" w:type="dxa"/>
          </w:tcPr>
          <w:p w:rsidR="00D31062" w:rsidRPr="00690F05" w:rsidRDefault="00D31062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Pr="00690F05" w:rsidRDefault="00D31062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TAActiveSessionId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Pr="00690F05" w:rsidRDefault="00D31062" w:rsidP="00D31062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>ary key to uniquely identify past current TA session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ActiveStudentSessionId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Pr="00690F05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FK-ActiveStudentSession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TACurriculumId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Pr="00690F05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FK-TACurriculum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MstTrialTypeId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FK-MstTrialTypeId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TATrainingStepId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5D1691">
            <w:pPr>
              <w:rPr>
                <w:szCs w:val="20"/>
              </w:rPr>
            </w:pPr>
            <w:r>
              <w:rPr>
                <w:szCs w:val="20"/>
              </w:rPr>
              <w:t>FK-TAStep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MstPromptStepId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FK-MstPromptStep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Staff</w:t>
            </w:r>
          </w:p>
        </w:tc>
        <w:tc>
          <w:tcPr>
            <w:tcW w:w="2394" w:type="dxa"/>
          </w:tcPr>
          <w:p w:rsidR="00D31062" w:rsidRDefault="00D31062" w:rsidP="00D31062">
            <w:pPr>
              <w:rPr>
                <w:szCs w:val="20"/>
              </w:rPr>
            </w:pPr>
            <w:r>
              <w:rPr>
                <w:szCs w:val="20"/>
              </w:rPr>
              <w:t>Varchar(50)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Staff Name</w:t>
            </w:r>
          </w:p>
        </w:tc>
      </w:tr>
      <w:tr w:rsidR="00D31062" w:rsidRPr="00690F05" w:rsidTr="007B66B8">
        <w:tc>
          <w:tcPr>
            <w:tcW w:w="2394" w:type="dxa"/>
          </w:tcPr>
          <w:p w:rsidR="00D31062" w:rsidRDefault="005D1691" w:rsidP="007B66B8">
            <w:pPr>
              <w:rPr>
                <w:szCs w:val="20"/>
              </w:rPr>
            </w:pPr>
            <w:r w:rsidRPr="005D1691">
              <w:rPr>
                <w:szCs w:val="20"/>
              </w:rPr>
              <w:t>TAStepIndependentId</w:t>
            </w:r>
          </w:p>
        </w:tc>
        <w:tc>
          <w:tcPr>
            <w:tcW w:w="2394" w:type="dxa"/>
          </w:tcPr>
          <w:p w:rsidR="00D31062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D31062" w:rsidRDefault="00D31062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D31062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FK-TAStep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P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MstSettingId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FK-MstSetting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MstStatusId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FK-MstStatus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NoOfTrials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Total number of trials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IsSummarized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Specifies whether the trails are summarized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IsFinished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5D1691">
            <w:pPr>
              <w:rPr>
                <w:szCs w:val="20"/>
              </w:rPr>
            </w:pPr>
            <w:r>
              <w:rPr>
                <w:szCs w:val="20"/>
              </w:rPr>
              <w:t>Specifies whether dataentry/session has finished.</w:t>
            </w:r>
          </w:p>
        </w:tc>
      </w:tr>
    </w:tbl>
    <w:p w:rsidR="00DC4244" w:rsidRDefault="00DC4244" w:rsidP="00222A73"/>
    <w:p w:rsidR="005D1691" w:rsidRDefault="005D1691">
      <w:r>
        <w:br w:type="page"/>
      </w:r>
    </w:p>
    <w:p w:rsidR="005D1691" w:rsidRPr="001E3067" w:rsidRDefault="005D1691" w:rsidP="005D1691">
      <w:pPr>
        <w:ind w:left="360"/>
        <w:rPr>
          <w:szCs w:val="20"/>
        </w:rPr>
      </w:pPr>
      <w:r>
        <w:rPr>
          <w:b/>
          <w:szCs w:val="20"/>
        </w:rPr>
        <w:lastRenderedPageBreak/>
        <w:t xml:space="preserve">TAActiveTrial: </w:t>
      </w:r>
      <w:r>
        <w:rPr>
          <w:szCs w:val="20"/>
        </w:rPr>
        <w:t>Stores the current active TA trial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1691" w:rsidRPr="00690F05" w:rsidTr="007B66B8">
        <w:tc>
          <w:tcPr>
            <w:tcW w:w="2394" w:type="dxa"/>
          </w:tcPr>
          <w:p w:rsidR="005D1691" w:rsidRPr="00690F05" w:rsidRDefault="005D1691" w:rsidP="007B66B8">
            <w:pPr>
              <w:tabs>
                <w:tab w:val="left" w:pos="960"/>
              </w:tabs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Name</w:t>
            </w:r>
            <w:r w:rsidRPr="00690F05">
              <w:rPr>
                <w:b/>
                <w:szCs w:val="20"/>
              </w:rPr>
              <w:tab/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Type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Null Option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b/>
                <w:szCs w:val="20"/>
              </w:rPr>
            </w:pPr>
            <w:r w:rsidRPr="00690F05">
              <w:rPr>
                <w:b/>
                <w:szCs w:val="20"/>
              </w:rPr>
              <w:t>Description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Pr="00690F05" w:rsidRDefault="005D1691" w:rsidP="007B66B8">
            <w:pPr>
              <w:tabs>
                <w:tab w:val="left" w:pos="601"/>
              </w:tabs>
              <w:rPr>
                <w:szCs w:val="20"/>
              </w:rPr>
            </w:pPr>
            <w:r>
              <w:rPr>
                <w:szCs w:val="20"/>
              </w:rPr>
              <w:t>TAActiveTrialId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Pr="00690F05" w:rsidRDefault="005D1691" w:rsidP="005D1691">
            <w:pPr>
              <w:rPr>
                <w:szCs w:val="20"/>
              </w:rPr>
            </w:pPr>
            <w:r w:rsidRPr="00690F05">
              <w:rPr>
                <w:szCs w:val="20"/>
              </w:rPr>
              <w:t>Prim</w:t>
            </w:r>
            <w:r>
              <w:rPr>
                <w:szCs w:val="20"/>
              </w:rPr>
              <w:t xml:space="preserve">ary key to uniquely identify past TA active trial </w:t>
            </w:r>
            <w:r w:rsidRPr="00690F05">
              <w:rPr>
                <w:szCs w:val="20"/>
              </w:rPr>
              <w:t>. IDENTITY,SEED = 1, INCREMENT=1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TAActiveSessionId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 w:rsidRPr="00690F05"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FK-TAActiveSessionId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TAStepId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Pr="00690F05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FK-TAStepId</w:t>
            </w:r>
          </w:p>
        </w:tc>
      </w:tr>
      <w:tr w:rsidR="005D1691" w:rsidRPr="00690F05" w:rsidTr="007B66B8"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TAPromptStepId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Not Null</w:t>
            </w:r>
          </w:p>
        </w:tc>
        <w:tc>
          <w:tcPr>
            <w:tcW w:w="2394" w:type="dxa"/>
          </w:tcPr>
          <w:p w:rsidR="005D1691" w:rsidRDefault="005D1691" w:rsidP="007B66B8">
            <w:pPr>
              <w:rPr>
                <w:szCs w:val="20"/>
              </w:rPr>
            </w:pPr>
            <w:r>
              <w:rPr>
                <w:szCs w:val="20"/>
              </w:rPr>
              <w:t>FK-TAPromptStepId</w:t>
            </w:r>
          </w:p>
        </w:tc>
      </w:tr>
    </w:tbl>
    <w:p w:rsidR="00D31062" w:rsidRDefault="00D31062" w:rsidP="00222A73"/>
    <w:sectPr w:rsidR="00D31062" w:rsidSect="00146527">
      <w:headerReference w:type="default" r:id="rId12"/>
      <w:footerReference w:type="default" r:id="rId13"/>
      <w:pgSz w:w="12240" w:h="15840"/>
      <w:pgMar w:top="1080" w:right="1440" w:bottom="81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37" w:rsidRDefault="00D87137" w:rsidP="0082283B">
      <w:pPr>
        <w:spacing w:line="240" w:lineRule="auto"/>
      </w:pPr>
      <w:r>
        <w:separator/>
      </w:r>
    </w:p>
  </w:endnote>
  <w:endnote w:type="continuationSeparator" w:id="0">
    <w:p w:rsidR="00D87137" w:rsidRDefault="00D87137" w:rsidP="00822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101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557" w:rsidRDefault="006005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18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00557" w:rsidRDefault="00600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37" w:rsidRDefault="00D87137" w:rsidP="0082283B">
      <w:pPr>
        <w:spacing w:line="240" w:lineRule="auto"/>
      </w:pPr>
      <w:r>
        <w:separator/>
      </w:r>
    </w:p>
  </w:footnote>
  <w:footnote w:type="continuationSeparator" w:id="0">
    <w:p w:rsidR="00D87137" w:rsidRDefault="00D87137" w:rsidP="00822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57" w:rsidRDefault="00600557" w:rsidP="00AC703D">
    <w:pPr>
      <w:pStyle w:val="Header"/>
      <w:jc w:val="both"/>
    </w:pPr>
    <w:r>
      <w:rPr>
        <w:noProof/>
      </w:rPr>
      <w:drawing>
        <wp:inline distT="0" distB="0" distL="0" distR="0" wp14:anchorId="6B1EBF70" wp14:editId="15A31052">
          <wp:extent cx="5923722" cy="445273"/>
          <wp:effectExtent l="0" t="0" r="127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6261" cy="454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623DFE"/>
    <w:multiLevelType w:val="hybridMultilevel"/>
    <w:tmpl w:val="4478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05736"/>
    <w:multiLevelType w:val="multilevel"/>
    <w:tmpl w:val="EF82E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24235"/>
    <w:multiLevelType w:val="multilevel"/>
    <w:tmpl w:val="370079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10CF0F23"/>
    <w:multiLevelType w:val="hybridMultilevel"/>
    <w:tmpl w:val="36DC20D4"/>
    <w:lvl w:ilvl="0" w:tplc="E1BA1FCC">
      <w:start w:val="1"/>
      <w:numFmt w:val="decimal"/>
      <w:lvlText w:val="%1."/>
      <w:lvlJc w:val="left"/>
      <w:pPr>
        <w:ind w:left="765" w:hanging="405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01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FD0514"/>
    <w:multiLevelType w:val="hybridMultilevel"/>
    <w:tmpl w:val="F0C67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A26E56"/>
    <w:multiLevelType w:val="hybridMultilevel"/>
    <w:tmpl w:val="729C416E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2646027C"/>
    <w:multiLevelType w:val="hybridMultilevel"/>
    <w:tmpl w:val="50D0C6A8"/>
    <w:lvl w:ilvl="0" w:tplc="A6FED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3F5DCE"/>
    <w:multiLevelType w:val="multilevel"/>
    <w:tmpl w:val="FEE66F24"/>
    <w:lvl w:ilvl="0">
      <w:start w:val="4"/>
      <w:numFmt w:val="decimal"/>
      <w:lvlText w:val="%1.0"/>
      <w:lvlJc w:val="left"/>
      <w:pPr>
        <w:ind w:left="17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0" w:hanging="3240"/>
      </w:pPr>
      <w:rPr>
        <w:rFonts w:hint="default"/>
      </w:rPr>
    </w:lvl>
  </w:abstractNum>
  <w:abstractNum w:abstractNumId="10">
    <w:nsid w:val="27CE4E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AC1C77"/>
    <w:multiLevelType w:val="hybridMultilevel"/>
    <w:tmpl w:val="5EBCD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1F445B"/>
    <w:multiLevelType w:val="hybridMultilevel"/>
    <w:tmpl w:val="49E2D422"/>
    <w:lvl w:ilvl="0" w:tplc="3F80806E">
      <w:start w:val="1"/>
      <w:numFmt w:val="decimal"/>
      <w:lvlText w:val="%1."/>
      <w:lvlJc w:val="left"/>
      <w:pPr>
        <w:ind w:left="1485" w:hanging="405"/>
      </w:pPr>
      <w:rPr>
        <w:rFonts w:hint="default"/>
        <w:b/>
        <w:sz w:val="52"/>
      </w:rPr>
    </w:lvl>
    <w:lvl w:ilvl="1" w:tplc="AA6A2D30">
      <w:start w:val="1"/>
      <w:numFmt w:val="lowerLetter"/>
      <w:lvlText w:val="%2."/>
      <w:lvlJc w:val="left"/>
      <w:pPr>
        <w:ind w:left="21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292A51"/>
    <w:multiLevelType w:val="hybridMultilevel"/>
    <w:tmpl w:val="96CA4AD8"/>
    <w:lvl w:ilvl="0" w:tplc="5F92DB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87414"/>
    <w:multiLevelType w:val="multilevel"/>
    <w:tmpl w:val="DFD6D2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1773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99512F"/>
    <w:multiLevelType w:val="hybridMultilevel"/>
    <w:tmpl w:val="E11CB120"/>
    <w:lvl w:ilvl="0" w:tplc="038C63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F6718"/>
    <w:multiLevelType w:val="hybridMultilevel"/>
    <w:tmpl w:val="38767E22"/>
    <w:lvl w:ilvl="0" w:tplc="09404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E7D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4F1D7A"/>
    <w:multiLevelType w:val="multilevel"/>
    <w:tmpl w:val="FC1C4D38"/>
    <w:lvl w:ilvl="0">
      <w:start w:val="1"/>
      <w:numFmt w:val="decimal"/>
      <w:lvlText w:val="%1"/>
      <w:lvlJc w:val="left"/>
      <w:pPr>
        <w:ind w:left="525" w:hanging="525"/>
      </w:pPr>
      <w:rPr>
        <w:rFonts w:cs="Calibri" w:hint="default"/>
        <w:b/>
      </w:rPr>
    </w:lvl>
    <w:lvl w:ilvl="1">
      <w:start w:val="13"/>
      <w:numFmt w:val="decimal"/>
      <w:lvlText w:val="%1.%2"/>
      <w:lvlJc w:val="left"/>
      <w:pPr>
        <w:ind w:left="1842" w:hanging="525"/>
      </w:pPr>
      <w:rPr>
        <w:rFonts w:cs="Calibri" w:hint="default"/>
        <w:b/>
      </w:rPr>
    </w:lvl>
    <w:lvl w:ilvl="2">
      <w:start w:val="1"/>
      <w:numFmt w:val="decimal"/>
      <w:lvlText w:val="%1.%2.%3"/>
      <w:lvlJc w:val="left"/>
      <w:pPr>
        <w:ind w:left="3354" w:hanging="720"/>
      </w:pPr>
      <w:rPr>
        <w:rFonts w:cs="Calibri" w:hint="default"/>
        <w:b/>
      </w:rPr>
    </w:lvl>
    <w:lvl w:ilvl="3">
      <w:start w:val="1"/>
      <w:numFmt w:val="decimal"/>
      <w:lvlText w:val="%1.%2.%3.%4"/>
      <w:lvlJc w:val="left"/>
      <w:pPr>
        <w:ind w:left="5031" w:hanging="1080"/>
      </w:pPr>
      <w:rPr>
        <w:rFonts w:cs="Calibri" w:hint="default"/>
        <w:b/>
      </w:rPr>
    </w:lvl>
    <w:lvl w:ilvl="4">
      <w:start w:val="1"/>
      <w:numFmt w:val="decimal"/>
      <w:lvlText w:val="%1.%2.%3.%4.%5"/>
      <w:lvlJc w:val="left"/>
      <w:pPr>
        <w:ind w:left="6348" w:hanging="1080"/>
      </w:pPr>
      <w:rPr>
        <w:rFonts w:cs="Calibri" w:hint="default"/>
        <w:b/>
      </w:rPr>
    </w:lvl>
    <w:lvl w:ilvl="5">
      <w:start w:val="1"/>
      <w:numFmt w:val="decimal"/>
      <w:lvlText w:val="%1.%2.%3.%4.%5.%6"/>
      <w:lvlJc w:val="left"/>
      <w:pPr>
        <w:ind w:left="8025" w:hanging="1440"/>
      </w:pPr>
      <w:rPr>
        <w:rFonts w:cs="Calibri" w:hint="default"/>
        <w:b/>
      </w:rPr>
    </w:lvl>
    <w:lvl w:ilvl="6">
      <w:start w:val="1"/>
      <w:numFmt w:val="decimal"/>
      <w:lvlText w:val="%1.%2.%3.%4.%5.%6.%7"/>
      <w:lvlJc w:val="left"/>
      <w:pPr>
        <w:ind w:left="9342" w:hanging="1440"/>
      </w:pPr>
      <w:rPr>
        <w:rFonts w:cs="Calibri" w:hint="default"/>
        <w:b/>
      </w:rPr>
    </w:lvl>
    <w:lvl w:ilvl="7">
      <w:start w:val="1"/>
      <w:numFmt w:val="decimal"/>
      <w:lvlText w:val="%1.%2.%3.%4.%5.%6.%7.%8"/>
      <w:lvlJc w:val="left"/>
      <w:pPr>
        <w:ind w:left="11019" w:hanging="1800"/>
      </w:pPr>
      <w:rPr>
        <w:rFonts w:cs="Calibri" w:hint="default"/>
        <w:b/>
      </w:rPr>
    </w:lvl>
    <w:lvl w:ilvl="8">
      <w:start w:val="1"/>
      <w:numFmt w:val="decimal"/>
      <w:lvlText w:val="%1.%2.%3.%4.%5.%6.%7.%8.%9"/>
      <w:lvlJc w:val="left"/>
      <w:pPr>
        <w:ind w:left="12696" w:hanging="2160"/>
      </w:pPr>
      <w:rPr>
        <w:rFonts w:cs="Calibri" w:hint="default"/>
        <w:b/>
      </w:rPr>
    </w:lvl>
  </w:abstractNum>
  <w:abstractNum w:abstractNumId="20">
    <w:nsid w:val="5252528B"/>
    <w:multiLevelType w:val="multilevel"/>
    <w:tmpl w:val="E794B9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54877D13"/>
    <w:multiLevelType w:val="hybridMultilevel"/>
    <w:tmpl w:val="166EEF60"/>
    <w:lvl w:ilvl="0" w:tplc="F49493C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6D3121B"/>
    <w:multiLevelType w:val="hybridMultilevel"/>
    <w:tmpl w:val="8A04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3611C"/>
    <w:multiLevelType w:val="hybridMultilevel"/>
    <w:tmpl w:val="ED766B60"/>
    <w:lvl w:ilvl="0" w:tplc="05B8A1E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405C"/>
    <w:multiLevelType w:val="hybridMultilevel"/>
    <w:tmpl w:val="7F3457FC"/>
    <w:lvl w:ilvl="0" w:tplc="CFA45F68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4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690A02E3"/>
    <w:multiLevelType w:val="multilevel"/>
    <w:tmpl w:val="F81ABC8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131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/>
      </w:rPr>
    </w:lvl>
  </w:abstractNum>
  <w:abstractNum w:abstractNumId="26">
    <w:nsid w:val="696221C9"/>
    <w:multiLevelType w:val="multilevel"/>
    <w:tmpl w:val="789A1EA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6C413573"/>
    <w:multiLevelType w:val="hybridMultilevel"/>
    <w:tmpl w:val="92A2C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13BC4"/>
    <w:multiLevelType w:val="hybridMultilevel"/>
    <w:tmpl w:val="27568174"/>
    <w:lvl w:ilvl="0" w:tplc="A658275A">
      <w:start w:val="1"/>
      <w:numFmt w:val="decimal"/>
      <w:lvlText w:val="%1."/>
      <w:lvlJc w:val="left"/>
      <w:pPr>
        <w:ind w:left="765" w:hanging="405"/>
      </w:pPr>
      <w:rPr>
        <w:rFonts w:hint="default"/>
        <w:b/>
        <w:sz w:val="5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058E1"/>
    <w:multiLevelType w:val="hybridMultilevel"/>
    <w:tmpl w:val="0B0E8AAE"/>
    <w:lvl w:ilvl="0" w:tplc="E020E3D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421D90"/>
    <w:multiLevelType w:val="hybridMultilevel"/>
    <w:tmpl w:val="8ED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3"/>
  </w:num>
  <w:num w:numId="4">
    <w:abstractNumId w:val="2"/>
  </w:num>
  <w:num w:numId="5">
    <w:abstractNumId w:val="14"/>
  </w:num>
  <w:num w:numId="6">
    <w:abstractNumId w:val="10"/>
  </w:num>
  <w:num w:numId="7">
    <w:abstractNumId w:val="3"/>
  </w:num>
  <w:num w:numId="8">
    <w:abstractNumId w:val="18"/>
  </w:num>
  <w:num w:numId="9">
    <w:abstractNumId w:val="15"/>
  </w:num>
  <w:num w:numId="10">
    <w:abstractNumId w:val="17"/>
  </w:num>
  <w:num w:numId="11">
    <w:abstractNumId w:val="0"/>
  </w:num>
  <w:num w:numId="12">
    <w:abstractNumId w:val="5"/>
  </w:num>
  <w:num w:numId="13">
    <w:abstractNumId w:val="25"/>
  </w:num>
  <w:num w:numId="14">
    <w:abstractNumId w:val="19"/>
  </w:num>
  <w:num w:numId="15">
    <w:abstractNumId w:val="16"/>
  </w:num>
  <w:num w:numId="16">
    <w:abstractNumId w:val="1"/>
  </w:num>
  <w:num w:numId="17">
    <w:abstractNumId w:val="29"/>
  </w:num>
  <w:num w:numId="18">
    <w:abstractNumId w:val="12"/>
  </w:num>
  <w:num w:numId="19">
    <w:abstractNumId w:val="9"/>
  </w:num>
  <w:num w:numId="20">
    <w:abstractNumId w:val="7"/>
  </w:num>
  <w:num w:numId="21">
    <w:abstractNumId w:val="28"/>
  </w:num>
  <w:num w:numId="22">
    <w:abstractNumId w:val="24"/>
  </w:num>
  <w:num w:numId="23">
    <w:abstractNumId w:val="21"/>
  </w:num>
  <w:num w:numId="24">
    <w:abstractNumId w:val="30"/>
  </w:num>
  <w:num w:numId="25">
    <w:abstractNumId w:val="6"/>
  </w:num>
  <w:num w:numId="26">
    <w:abstractNumId w:val="11"/>
  </w:num>
  <w:num w:numId="27">
    <w:abstractNumId w:val="4"/>
  </w:num>
  <w:num w:numId="28">
    <w:abstractNumId w:val="27"/>
  </w:num>
  <w:num w:numId="29">
    <w:abstractNumId w:val="8"/>
  </w:num>
  <w:num w:numId="30">
    <w:abstractNumId w:val="2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3B"/>
    <w:rsid w:val="00005B12"/>
    <w:rsid w:val="00051457"/>
    <w:rsid w:val="00080D0F"/>
    <w:rsid w:val="000C78D5"/>
    <w:rsid w:val="000D55BB"/>
    <w:rsid w:val="00115B65"/>
    <w:rsid w:val="00146527"/>
    <w:rsid w:val="00155EAF"/>
    <w:rsid w:val="00193DD6"/>
    <w:rsid w:val="001D540D"/>
    <w:rsid w:val="001E5136"/>
    <w:rsid w:val="001F7DC0"/>
    <w:rsid w:val="00212728"/>
    <w:rsid w:val="00212BFD"/>
    <w:rsid w:val="0021633D"/>
    <w:rsid w:val="00222A73"/>
    <w:rsid w:val="00283E4F"/>
    <w:rsid w:val="002B5FA6"/>
    <w:rsid w:val="002F1581"/>
    <w:rsid w:val="002F751A"/>
    <w:rsid w:val="00343108"/>
    <w:rsid w:val="00343ABB"/>
    <w:rsid w:val="003C382E"/>
    <w:rsid w:val="003D2143"/>
    <w:rsid w:val="00403184"/>
    <w:rsid w:val="00435B70"/>
    <w:rsid w:val="00456EFE"/>
    <w:rsid w:val="00493BC2"/>
    <w:rsid w:val="004A116B"/>
    <w:rsid w:val="00523F7D"/>
    <w:rsid w:val="005A3735"/>
    <w:rsid w:val="005A5030"/>
    <w:rsid w:val="005B3998"/>
    <w:rsid w:val="005D1691"/>
    <w:rsid w:val="00600557"/>
    <w:rsid w:val="00604068"/>
    <w:rsid w:val="006168EF"/>
    <w:rsid w:val="00654A9B"/>
    <w:rsid w:val="00656E4D"/>
    <w:rsid w:val="006A58FF"/>
    <w:rsid w:val="006B06BB"/>
    <w:rsid w:val="006C624F"/>
    <w:rsid w:val="006E336C"/>
    <w:rsid w:val="00764468"/>
    <w:rsid w:val="007A7175"/>
    <w:rsid w:val="007B7996"/>
    <w:rsid w:val="007C5BE6"/>
    <w:rsid w:val="00812F2D"/>
    <w:rsid w:val="0082283B"/>
    <w:rsid w:val="008620A4"/>
    <w:rsid w:val="008953AD"/>
    <w:rsid w:val="0091718A"/>
    <w:rsid w:val="00940CC4"/>
    <w:rsid w:val="0098004D"/>
    <w:rsid w:val="009C7C38"/>
    <w:rsid w:val="00A14D33"/>
    <w:rsid w:val="00A26D43"/>
    <w:rsid w:val="00A441C2"/>
    <w:rsid w:val="00A677CF"/>
    <w:rsid w:val="00A8097A"/>
    <w:rsid w:val="00A862BE"/>
    <w:rsid w:val="00AC703D"/>
    <w:rsid w:val="00AD5965"/>
    <w:rsid w:val="00AE01C5"/>
    <w:rsid w:val="00B2319A"/>
    <w:rsid w:val="00B350AE"/>
    <w:rsid w:val="00B72122"/>
    <w:rsid w:val="00BB1588"/>
    <w:rsid w:val="00BD2044"/>
    <w:rsid w:val="00BD6D49"/>
    <w:rsid w:val="00C80938"/>
    <w:rsid w:val="00CA5B89"/>
    <w:rsid w:val="00CC4F0A"/>
    <w:rsid w:val="00D02579"/>
    <w:rsid w:val="00D06414"/>
    <w:rsid w:val="00D13275"/>
    <w:rsid w:val="00D31062"/>
    <w:rsid w:val="00D56E35"/>
    <w:rsid w:val="00D87137"/>
    <w:rsid w:val="00D95E2E"/>
    <w:rsid w:val="00DA768C"/>
    <w:rsid w:val="00DC4244"/>
    <w:rsid w:val="00E46C3E"/>
    <w:rsid w:val="00E75907"/>
    <w:rsid w:val="00F1104B"/>
    <w:rsid w:val="00F34282"/>
    <w:rsid w:val="00F44B0C"/>
    <w:rsid w:val="00F67823"/>
    <w:rsid w:val="00F977D7"/>
    <w:rsid w:val="00FA35E0"/>
    <w:rsid w:val="00FD66B0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3D"/>
  </w:style>
  <w:style w:type="paragraph" w:styleId="Heading1">
    <w:name w:val="heading 1"/>
    <w:basedOn w:val="Normal"/>
    <w:next w:val="Normal"/>
    <w:link w:val="Heading1Char"/>
    <w:uiPriority w:val="9"/>
    <w:qFormat/>
    <w:rsid w:val="00AC70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0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0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">
    <w:name w:val="Body Text"/>
    <w:aliases w:val="b,bt"/>
    <w:basedOn w:val="Normal"/>
    <w:link w:val="BodyTextChar"/>
    <w:rsid w:val="0082283B"/>
    <w:pPr>
      <w:keepLines/>
      <w:spacing w:after="120"/>
      <w:ind w:left="720"/>
    </w:pPr>
  </w:style>
  <w:style w:type="character" w:customStyle="1" w:styleId="BodyTextChar">
    <w:name w:val="Body Text Char"/>
    <w:aliases w:val="b Char,bt Char"/>
    <w:basedOn w:val="DefaultParagraphFont"/>
    <w:link w:val="BodyText"/>
    <w:rsid w:val="0082283B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2283B"/>
    <w:pPr>
      <w:spacing w:before="120" w:after="120"/>
      <w:ind w:left="990"/>
      <w:jc w:val="both"/>
    </w:pPr>
    <w:rPr>
      <w:i/>
      <w:color w:val="0000FF"/>
    </w:rPr>
  </w:style>
  <w:style w:type="paragraph" w:styleId="Header">
    <w:name w:val="header"/>
    <w:basedOn w:val="Normal"/>
    <w:link w:val="HeaderChar"/>
    <w:unhideWhenUsed/>
    <w:rsid w:val="008228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3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8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3B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228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3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03D"/>
    <w:pPr>
      <w:ind w:left="720"/>
      <w:contextualSpacing/>
    </w:pPr>
  </w:style>
  <w:style w:type="table" w:styleId="TableGrid">
    <w:name w:val="Table Grid"/>
    <w:basedOn w:val="TableNormal"/>
    <w:uiPriority w:val="59"/>
    <w:rsid w:val="000C7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0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C703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382E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2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382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703D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703D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703D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703D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703D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703D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70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3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0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703D"/>
    <w:rPr>
      <w:b/>
      <w:bCs/>
    </w:rPr>
  </w:style>
  <w:style w:type="character" w:styleId="Emphasis">
    <w:name w:val="Emphasis"/>
    <w:uiPriority w:val="20"/>
    <w:qFormat/>
    <w:rsid w:val="00AC70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70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703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70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3D"/>
    <w:rPr>
      <w:b/>
      <w:bCs/>
      <w:i/>
      <w:iCs/>
    </w:rPr>
  </w:style>
  <w:style w:type="character" w:styleId="SubtleEmphasis">
    <w:name w:val="Subtle Emphasis"/>
    <w:uiPriority w:val="19"/>
    <w:qFormat/>
    <w:rsid w:val="00AC703D"/>
    <w:rPr>
      <w:i/>
      <w:iCs/>
    </w:rPr>
  </w:style>
  <w:style w:type="character" w:styleId="IntenseEmphasis">
    <w:name w:val="Intense Emphasis"/>
    <w:uiPriority w:val="21"/>
    <w:qFormat/>
    <w:rsid w:val="00AC703D"/>
    <w:rPr>
      <w:b/>
      <w:bCs/>
    </w:rPr>
  </w:style>
  <w:style w:type="character" w:styleId="SubtleReference">
    <w:name w:val="Subtle Reference"/>
    <w:uiPriority w:val="31"/>
    <w:qFormat/>
    <w:rsid w:val="00AC703D"/>
    <w:rPr>
      <w:smallCaps/>
    </w:rPr>
  </w:style>
  <w:style w:type="character" w:styleId="IntenseReference">
    <w:name w:val="Intense Reference"/>
    <w:uiPriority w:val="32"/>
    <w:qFormat/>
    <w:rsid w:val="00AC703D"/>
    <w:rPr>
      <w:smallCaps/>
      <w:spacing w:val="5"/>
      <w:u w:val="single"/>
    </w:rPr>
  </w:style>
  <w:style w:type="character" w:styleId="BookTitle">
    <w:name w:val="Book Title"/>
    <w:uiPriority w:val="33"/>
    <w:qFormat/>
    <w:rsid w:val="00AC703D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35B70"/>
    <w:rPr>
      <w:color w:val="0000FF" w:themeColor="hyperlink"/>
      <w:u w:val="single"/>
    </w:rPr>
  </w:style>
  <w:style w:type="paragraph" w:customStyle="1" w:styleId="TOCHead">
    <w:name w:val="TOC Head"/>
    <w:rsid w:val="00005B12"/>
    <w:pPr>
      <w:tabs>
        <w:tab w:val="center" w:pos="1440"/>
        <w:tab w:val="left" w:pos="3240"/>
      </w:tabs>
      <w:suppressAutoHyphens/>
      <w:spacing w:after="0" w:line="360" w:lineRule="exact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Heading2Bullet1">
    <w:name w:val="Heading 2 Bullet 1"/>
    <w:basedOn w:val="Normal"/>
    <w:rsid w:val="00E46C3E"/>
    <w:pPr>
      <w:spacing w:before="80" w:after="0" w:line="240" w:lineRule="auto"/>
      <w:ind w:left="631" w:hanging="271"/>
    </w:pPr>
    <w:rPr>
      <w:rFonts w:ascii="Verdana" w:eastAsia="Times New Roman" w:hAnsi="Verdana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3D"/>
  </w:style>
  <w:style w:type="paragraph" w:styleId="Heading1">
    <w:name w:val="heading 1"/>
    <w:basedOn w:val="Normal"/>
    <w:next w:val="Normal"/>
    <w:link w:val="Heading1Char"/>
    <w:uiPriority w:val="9"/>
    <w:qFormat/>
    <w:rsid w:val="00AC70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0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0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">
    <w:name w:val="Body Text"/>
    <w:aliases w:val="b,bt"/>
    <w:basedOn w:val="Normal"/>
    <w:link w:val="BodyTextChar"/>
    <w:rsid w:val="0082283B"/>
    <w:pPr>
      <w:keepLines/>
      <w:spacing w:after="120"/>
      <w:ind w:left="720"/>
    </w:pPr>
  </w:style>
  <w:style w:type="character" w:customStyle="1" w:styleId="BodyTextChar">
    <w:name w:val="Body Text Char"/>
    <w:aliases w:val="b Char,bt Char"/>
    <w:basedOn w:val="DefaultParagraphFont"/>
    <w:link w:val="BodyText"/>
    <w:rsid w:val="0082283B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2283B"/>
    <w:pPr>
      <w:spacing w:before="120" w:after="120"/>
      <w:ind w:left="990"/>
      <w:jc w:val="both"/>
    </w:pPr>
    <w:rPr>
      <w:i/>
      <w:color w:val="0000FF"/>
    </w:rPr>
  </w:style>
  <w:style w:type="paragraph" w:styleId="Header">
    <w:name w:val="header"/>
    <w:basedOn w:val="Normal"/>
    <w:link w:val="HeaderChar"/>
    <w:unhideWhenUsed/>
    <w:rsid w:val="008228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3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8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3B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228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3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03D"/>
    <w:pPr>
      <w:ind w:left="720"/>
      <w:contextualSpacing/>
    </w:pPr>
  </w:style>
  <w:style w:type="table" w:styleId="TableGrid">
    <w:name w:val="Table Grid"/>
    <w:basedOn w:val="TableNormal"/>
    <w:uiPriority w:val="59"/>
    <w:rsid w:val="000C7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0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C703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382E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2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382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703D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703D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703D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703D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703D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703D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70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3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0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703D"/>
    <w:rPr>
      <w:b/>
      <w:bCs/>
    </w:rPr>
  </w:style>
  <w:style w:type="character" w:styleId="Emphasis">
    <w:name w:val="Emphasis"/>
    <w:uiPriority w:val="20"/>
    <w:qFormat/>
    <w:rsid w:val="00AC70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70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703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70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3D"/>
    <w:rPr>
      <w:b/>
      <w:bCs/>
      <w:i/>
      <w:iCs/>
    </w:rPr>
  </w:style>
  <w:style w:type="character" w:styleId="SubtleEmphasis">
    <w:name w:val="Subtle Emphasis"/>
    <w:uiPriority w:val="19"/>
    <w:qFormat/>
    <w:rsid w:val="00AC703D"/>
    <w:rPr>
      <w:i/>
      <w:iCs/>
    </w:rPr>
  </w:style>
  <w:style w:type="character" w:styleId="IntenseEmphasis">
    <w:name w:val="Intense Emphasis"/>
    <w:uiPriority w:val="21"/>
    <w:qFormat/>
    <w:rsid w:val="00AC703D"/>
    <w:rPr>
      <w:b/>
      <w:bCs/>
    </w:rPr>
  </w:style>
  <w:style w:type="character" w:styleId="SubtleReference">
    <w:name w:val="Subtle Reference"/>
    <w:uiPriority w:val="31"/>
    <w:qFormat/>
    <w:rsid w:val="00AC703D"/>
    <w:rPr>
      <w:smallCaps/>
    </w:rPr>
  </w:style>
  <w:style w:type="character" w:styleId="IntenseReference">
    <w:name w:val="Intense Reference"/>
    <w:uiPriority w:val="32"/>
    <w:qFormat/>
    <w:rsid w:val="00AC703D"/>
    <w:rPr>
      <w:smallCaps/>
      <w:spacing w:val="5"/>
      <w:u w:val="single"/>
    </w:rPr>
  </w:style>
  <w:style w:type="character" w:styleId="BookTitle">
    <w:name w:val="Book Title"/>
    <w:uiPriority w:val="33"/>
    <w:qFormat/>
    <w:rsid w:val="00AC703D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35B70"/>
    <w:rPr>
      <w:color w:val="0000FF" w:themeColor="hyperlink"/>
      <w:u w:val="single"/>
    </w:rPr>
  </w:style>
  <w:style w:type="paragraph" w:customStyle="1" w:styleId="TOCHead">
    <w:name w:val="TOC Head"/>
    <w:rsid w:val="00005B12"/>
    <w:pPr>
      <w:tabs>
        <w:tab w:val="center" w:pos="1440"/>
        <w:tab w:val="left" w:pos="3240"/>
      </w:tabs>
      <w:suppressAutoHyphens/>
      <w:spacing w:after="0" w:line="360" w:lineRule="exact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Heading2Bullet1">
    <w:name w:val="Heading 2 Bullet 1"/>
    <w:basedOn w:val="Normal"/>
    <w:rsid w:val="00E46C3E"/>
    <w:pPr>
      <w:spacing w:before="80" w:after="0" w:line="240" w:lineRule="auto"/>
      <w:ind w:left="631" w:hanging="271"/>
    </w:pPr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1F487-BB2C-4F8B-9A53-4D074CD8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Parkash Goswami</dc:creator>
  <cp:lastModifiedBy>Deepak</cp:lastModifiedBy>
  <cp:revision>17</cp:revision>
  <dcterms:created xsi:type="dcterms:W3CDTF">2012-07-05T09:18:00Z</dcterms:created>
  <dcterms:modified xsi:type="dcterms:W3CDTF">2012-07-05T16:15:00Z</dcterms:modified>
</cp:coreProperties>
</file>